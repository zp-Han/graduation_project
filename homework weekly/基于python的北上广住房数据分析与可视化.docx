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A862A" w14:textId="77777777" w:rsidR="008751A5" w:rsidRPr="00846987" w:rsidRDefault="008751A5" w:rsidP="008751A5">
      <w:pPr>
        <w:jc w:val="center"/>
        <w:rPr>
          <w:rFonts w:ascii="新宋体" w:eastAsia="新宋体" w:hAnsi="华文细黑"/>
          <w:b/>
          <w:sz w:val="32"/>
          <w:szCs w:val="32"/>
        </w:rPr>
      </w:pPr>
      <w:bookmarkStart w:id="0" w:name="_Hlk103113376"/>
    </w:p>
    <w:p w14:paraId="6ED9BF03" w14:textId="77777777" w:rsidR="008751A5" w:rsidRDefault="008751A5" w:rsidP="008751A5">
      <w:pPr>
        <w:jc w:val="center"/>
        <w:rPr>
          <w:rFonts w:ascii="新宋体" w:eastAsia="新宋体" w:hAnsi="华文细黑"/>
          <w:b/>
          <w:sz w:val="52"/>
          <w:szCs w:val="52"/>
        </w:rPr>
      </w:pPr>
    </w:p>
    <w:p w14:paraId="3281DA6A" w14:textId="77777777" w:rsidR="008751A5" w:rsidRDefault="008751A5" w:rsidP="008751A5">
      <w:pPr>
        <w:jc w:val="center"/>
        <w:rPr>
          <w:rFonts w:ascii="新宋体" w:eastAsia="新宋体" w:hAnsi="华文细黑"/>
          <w:b/>
          <w:sz w:val="52"/>
          <w:szCs w:val="52"/>
        </w:rPr>
      </w:pPr>
      <w:r>
        <w:rPr>
          <w:noProof/>
        </w:rPr>
        <w:drawing>
          <wp:inline distT="0" distB="0" distL="0" distR="0" wp14:anchorId="711481DF" wp14:editId="3AC74C09">
            <wp:extent cx="3810000" cy="676275"/>
            <wp:effectExtent l="0" t="0" r="0" b="9525"/>
            <wp:docPr id="1" name="图片 1" descr="安徽财经大学字"/>
            <wp:cNvGraphicFramePr/>
            <a:graphic xmlns:a="http://schemas.openxmlformats.org/drawingml/2006/main">
              <a:graphicData uri="http://schemas.openxmlformats.org/drawingml/2006/picture">
                <pic:pic xmlns:pic="http://schemas.openxmlformats.org/drawingml/2006/picture">
                  <pic:nvPicPr>
                    <pic:cNvPr id="1" name="图片 1" descr="安徽财经大学字"/>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76275"/>
                    </a:xfrm>
                    <a:prstGeom prst="rect">
                      <a:avLst/>
                    </a:prstGeom>
                    <a:noFill/>
                    <a:ln>
                      <a:noFill/>
                    </a:ln>
                  </pic:spPr>
                </pic:pic>
              </a:graphicData>
            </a:graphic>
          </wp:inline>
        </w:drawing>
      </w:r>
    </w:p>
    <w:p w14:paraId="3AA4E5F5" w14:textId="77777777" w:rsidR="008751A5" w:rsidRPr="00F172D9" w:rsidRDefault="008751A5" w:rsidP="008751A5">
      <w:pPr>
        <w:jc w:val="center"/>
        <w:rPr>
          <w:rFonts w:ascii="宋体-方正超大字符集" w:eastAsia="宋体-方正超大字符集" w:hAnsi="华文细黑"/>
          <w:b/>
          <w:sz w:val="84"/>
          <w:szCs w:val="84"/>
        </w:rPr>
      </w:pPr>
      <w:r w:rsidRPr="00F172D9">
        <w:rPr>
          <w:rFonts w:ascii="新宋体" w:eastAsia="新宋体" w:hAnsi="华文细黑" w:hint="eastAsia"/>
          <w:b/>
          <w:sz w:val="84"/>
          <w:szCs w:val="84"/>
        </w:rPr>
        <w:t>本科毕业</w:t>
      </w:r>
      <w:r>
        <w:rPr>
          <w:rFonts w:ascii="新宋体" w:eastAsia="新宋体" w:hAnsi="华文细黑" w:hint="eastAsia"/>
          <w:b/>
          <w:sz w:val="84"/>
          <w:szCs w:val="84"/>
        </w:rPr>
        <w:t>设计</w:t>
      </w:r>
    </w:p>
    <w:p w14:paraId="6316AC7D"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p w14:paraId="77E411FF" w14:textId="77777777" w:rsidR="008751A5" w:rsidRDefault="008751A5" w:rsidP="008751A5">
      <w:pPr>
        <w:pStyle w:val="a7"/>
        <w:tabs>
          <w:tab w:val="left" w:pos="3600"/>
        </w:tabs>
        <w:spacing w:before="0" w:beforeAutospacing="0" w:after="0" w:afterAutospacing="0" w:line="600" w:lineRule="auto"/>
        <w:ind w:firstLineChars="249" w:firstLine="896"/>
        <w:jc w:val="both"/>
        <w:rPr>
          <w:b/>
          <w:sz w:val="36"/>
          <w:szCs w:val="32"/>
        </w:rPr>
      </w:pPr>
    </w:p>
    <w:tbl>
      <w:tblPr>
        <w:tblStyle w:val="a9"/>
        <w:tblW w:w="0" w:type="auto"/>
        <w:jc w:val="center"/>
        <w:tblLook w:val="04A0" w:firstRow="1" w:lastRow="0" w:firstColumn="1" w:lastColumn="0" w:noHBand="0" w:noVBand="1"/>
      </w:tblPr>
      <w:tblGrid>
        <w:gridCol w:w="1701"/>
        <w:gridCol w:w="3969"/>
      </w:tblGrid>
      <w:tr w:rsidR="008751A5" w14:paraId="33D6B3E1" w14:textId="77777777" w:rsidTr="006336B9">
        <w:trPr>
          <w:trHeight w:val="626"/>
          <w:jc w:val="center"/>
        </w:trPr>
        <w:tc>
          <w:tcPr>
            <w:tcW w:w="1701" w:type="dxa"/>
            <w:tcBorders>
              <w:top w:val="nil"/>
              <w:left w:val="nil"/>
              <w:bottom w:val="nil"/>
              <w:right w:val="nil"/>
            </w:tcBorders>
            <w:vAlign w:val="bottom"/>
          </w:tcPr>
          <w:p w14:paraId="039354A2"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题</w:t>
            </w:r>
            <w:r w:rsidRPr="00C1544B">
              <w:rPr>
                <w:rFonts w:hint="eastAsia"/>
                <w:b/>
                <w:noProof/>
                <w:sz w:val="32"/>
                <w:szCs w:val="32"/>
              </w:rPr>
              <w:t xml:space="preserve">    </w:t>
            </w:r>
            <w:r w:rsidRPr="00C1544B">
              <w:rPr>
                <w:rFonts w:hint="eastAsia"/>
                <w:b/>
                <w:noProof/>
                <w:sz w:val="32"/>
                <w:szCs w:val="32"/>
              </w:rPr>
              <w:t>目</w:t>
            </w:r>
          </w:p>
        </w:tc>
        <w:sdt>
          <w:sdtPr>
            <w:rPr>
              <w:rFonts w:eastAsia="宋体" w:hint="eastAsia"/>
              <w:b/>
              <w:sz w:val="32"/>
              <w:szCs w:val="32"/>
            </w:rPr>
            <w:alias w:val="请输入毕业设计题目"/>
            <w:tag w:val="请输入毕业设计题目"/>
            <w:id w:val="-335841824"/>
            <w:placeholder>
              <w:docPart w:val="FBC126EF8E384542B5D7FE6B03B16D44"/>
            </w:placeholder>
            <w:text/>
          </w:sdtPr>
          <w:sdtEndPr/>
          <w:sdtContent>
            <w:tc>
              <w:tcPr>
                <w:tcW w:w="3969" w:type="dxa"/>
                <w:tcBorders>
                  <w:top w:val="nil"/>
                  <w:left w:val="nil"/>
                  <w:bottom w:val="single" w:sz="4" w:space="0" w:color="auto"/>
                  <w:right w:val="nil"/>
                </w:tcBorders>
                <w:vAlign w:val="bottom"/>
              </w:tcPr>
              <w:p w14:paraId="46227B08" w14:textId="6F9C160D" w:rsidR="008751A5" w:rsidRPr="00771B19" w:rsidRDefault="00B80DF7" w:rsidP="006336B9">
                <w:pPr>
                  <w:pStyle w:val="a7"/>
                  <w:tabs>
                    <w:tab w:val="left" w:pos="3600"/>
                  </w:tabs>
                  <w:spacing w:before="0" w:beforeAutospacing="0" w:after="0" w:afterAutospacing="0" w:line="600" w:lineRule="auto"/>
                  <w:jc w:val="center"/>
                  <w:rPr>
                    <w:rFonts w:eastAsia="宋体"/>
                    <w:b/>
                    <w:sz w:val="32"/>
                    <w:szCs w:val="32"/>
                  </w:rPr>
                </w:pPr>
                <w:r>
                  <w:rPr>
                    <w:rFonts w:eastAsia="宋体" w:hint="eastAsia"/>
                    <w:b/>
                    <w:sz w:val="32"/>
                    <w:szCs w:val="32"/>
                  </w:rPr>
                  <w:t>基于Python的北上</w:t>
                </w:r>
                <w:proofErr w:type="gramStart"/>
                <w:r>
                  <w:rPr>
                    <w:rFonts w:eastAsia="宋体" w:hint="eastAsia"/>
                    <w:b/>
                    <w:sz w:val="32"/>
                    <w:szCs w:val="32"/>
                  </w:rPr>
                  <w:t>广住房</w:t>
                </w:r>
                <w:proofErr w:type="gramEnd"/>
                <w:r>
                  <w:rPr>
                    <w:rFonts w:eastAsia="宋体" w:hint="eastAsia"/>
                    <w:b/>
                    <w:sz w:val="32"/>
                    <w:szCs w:val="32"/>
                  </w:rPr>
                  <w:t>数据分析与可视化</w:t>
                </w:r>
              </w:p>
            </w:tc>
          </w:sdtContent>
        </w:sdt>
      </w:tr>
      <w:tr w:rsidR="008751A5" w14:paraId="742C390A" w14:textId="77777777" w:rsidTr="006336B9">
        <w:trPr>
          <w:jc w:val="center"/>
        </w:trPr>
        <w:tc>
          <w:tcPr>
            <w:tcW w:w="1701" w:type="dxa"/>
            <w:tcBorders>
              <w:top w:val="nil"/>
              <w:left w:val="nil"/>
              <w:bottom w:val="nil"/>
              <w:right w:val="nil"/>
            </w:tcBorders>
            <w:vAlign w:val="bottom"/>
          </w:tcPr>
          <w:p w14:paraId="4EBF8D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院</w:t>
            </w:r>
          </w:p>
        </w:tc>
        <w:tc>
          <w:tcPr>
            <w:tcW w:w="3969" w:type="dxa"/>
            <w:tcBorders>
              <w:top w:val="single" w:sz="4" w:space="0" w:color="auto"/>
              <w:left w:val="nil"/>
              <w:bottom w:val="single" w:sz="4" w:space="0" w:color="auto"/>
              <w:right w:val="nil"/>
            </w:tcBorders>
            <w:vAlign w:val="bottom"/>
          </w:tcPr>
          <w:p w14:paraId="25A98A52"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管理科学与工程学院</w:t>
            </w:r>
          </w:p>
        </w:tc>
      </w:tr>
      <w:tr w:rsidR="008751A5" w14:paraId="77147D6B" w14:textId="77777777" w:rsidTr="006336B9">
        <w:trPr>
          <w:jc w:val="center"/>
        </w:trPr>
        <w:tc>
          <w:tcPr>
            <w:tcW w:w="1701" w:type="dxa"/>
            <w:tcBorders>
              <w:top w:val="nil"/>
              <w:left w:val="nil"/>
              <w:bottom w:val="nil"/>
              <w:right w:val="nil"/>
            </w:tcBorders>
            <w:vAlign w:val="bottom"/>
          </w:tcPr>
          <w:p w14:paraId="5F9518E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专</w:t>
            </w:r>
            <w:r w:rsidRPr="00C1544B">
              <w:rPr>
                <w:rFonts w:hint="eastAsia"/>
                <w:b/>
                <w:noProof/>
                <w:sz w:val="32"/>
                <w:szCs w:val="32"/>
              </w:rPr>
              <w:t xml:space="preserve">    </w:t>
            </w:r>
            <w:r w:rsidRPr="00C1544B">
              <w:rPr>
                <w:rFonts w:hint="eastAsia"/>
                <w:b/>
                <w:noProof/>
                <w:sz w:val="32"/>
                <w:szCs w:val="32"/>
              </w:rPr>
              <w:t>业</w:t>
            </w:r>
          </w:p>
        </w:tc>
        <w:tc>
          <w:tcPr>
            <w:tcW w:w="3969" w:type="dxa"/>
            <w:tcBorders>
              <w:top w:val="single" w:sz="4" w:space="0" w:color="auto"/>
              <w:left w:val="nil"/>
              <w:bottom w:val="single" w:sz="4" w:space="0" w:color="auto"/>
              <w:right w:val="nil"/>
            </w:tcBorders>
            <w:vAlign w:val="bottom"/>
          </w:tcPr>
          <w:p w14:paraId="75E897CD" w14:textId="77777777" w:rsidR="008751A5" w:rsidRPr="00771B19" w:rsidRDefault="008751A5" w:rsidP="006336B9">
            <w:pPr>
              <w:pStyle w:val="a7"/>
              <w:tabs>
                <w:tab w:val="left" w:pos="3600"/>
              </w:tabs>
              <w:spacing w:before="0" w:beforeAutospacing="0" w:after="0" w:afterAutospacing="0" w:line="600" w:lineRule="auto"/>
              <w:jc w:val="center"/>
              <w:rPr>
                <w:rFonts w:eastAsia="宋体"/>
                <w:b/>
                <w:sz w:val="32"/>
                <w:szCs w:val="32"/>
              </w:rPr>
            </w:pPr>
            <w:r w:rsidRPr="00771B19">
              <w:rPr>
                <w:rFonts w:eastAsia="宋体" w:hint="eastAsia"/>
                <w:b/>
                <w:sz w:val="32"/>
                <w:szCs w:val="32"/>
              </w:rPr>
              <w:t>计算机科学与技术</w:t>
            </w:r>
          </w:p>
        </w:tc>
      </w:tr>
      <w:tr w:rsidR="008751A5" w14:paraId="1990ED69" w14:textId="77777777" w:rsidTr="006336B9">
        <w:trPr>
          <w:jc w:val="center"/>
        </w:trPr>
        <w:tc>
          <w:tcPr>
            <w:tcW w:w="1701" w:type="dxa"/>
            <w:tcBorders>
              <w:top w:val="nil"/>
              <w:left w:val="nil"/>
              <w:bottom w:val="nil"/>
              <w:right w:val="nil"/>
            </w:tcBorders>
            <w:vAlign w:val="bottom"/>
          </w:tcPr>
          <w:p w14:paraId="681C6C14"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班</w:t>
            </w:r>
            <w:r w:rsidRPr="00C1544B">
              <w:rPr>
                <w:rFonts w:hint="eastAsia"/>
                <w:b/>
                <w:noProof/>
                <w:sz w:val="32"/>
                <w:szCs w:val="32"/>
              </w:rPr>
              <w:t xml:space="preserve">    </w:t>
            </w:r>
            <w:r w:rsidRPr="00C1544B">
              <w:rPr>
                <w:rFonts w:hint="eastAsia"/>
                <w:b/>
                <w:noProof/>
                <w:sz w:val="32"/>
                <w:szCs w:val="32"/>
              </w:rPr>
              <w:t>级</w:t>
            </w:r>
          </w:p>
        </w:tc>
        <w:tc>
          <w:tcPr>
            <w:tcW w:w="3969" w:type="dxa"/>
            <w:tcBorders>
              <w:top w:val="single" w:sz="4" w:space="0" w:color="auto"/>
              <w:left w:val="nil"/>
              <w:bottom w:val="single" w:sz="4" w:space="0" w:color="auto"/>
              <w:right w:val="nil"/>
            </w:tcBorders>
            <w:vAlign w:val="bottom"/>
          </w:tcPr>
          <w:p w14:paraId="256B1EFF" w14:textId="1737E537"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w:t>
            </w:r>
            <w:proofErr w:type="gramStart"/>
            <w:r>
              <w:rPr>
                <w:rFonts w:hint="eastAsia"/>
                <w:b/>
                <w:sz w:val="32"/>
                <w:szCs w:val="32"/>
              </w:rPr>
              <w:t>计科四班</w:t>
            </w:r>
            <w:proofErr w:type="gramEnd"/>
          </w:p>
        </w:tc>
      </w:tr>
      <w:tr w:rsidR="008751A5" w14:paraId="660D7372" w14:textId="77777777" w:rsidTr="006336B9">
        <w:trPr>
          <w:jc w:val="center"/>
        </w:trPr>
        <w:tc>
          <w:tcPr>
            <w:tcW w:w="1701" w:type="dxa"/>
            <w:tcBorders>
              <w:top w:val="nil"/>
              <w:left w:val="nil"/>
              <w:bottom w:val="nil"/>
              <w:right w:val="nil"/>
            </w:tcBorders>
            <w:vAlign w:val="bottom"/>
          </w:tcPr>
          <w:p w14:paraId="67F0A7A3"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学</w:t>
            </w:r>
            <w:r w:rsidRPr="00C1544B">
              <w:rPr>
                <w:rFonts w:hint="eastAsia"/>
                <w:b/>
                <w:noProof/>
                <w:sz w:val="32"/>
                <w:szCs w:val="32"/>
              </w:rPr>
              <w:t xml:space="preserve">    </w:t>
            </w:r>
            <w:r w:rsidRPr="00C1544B">
              <w:rPr>
                <w:rFonts w:hint="eastAsia"/>
                <w:b/>
                <w:noProof/>
                <w:sz w:val="32"/>
                <w:szCs w:val="32"/>
              </w:rPr>
              <w:t>号</w:t>
            </w:r>
          </w:p>
        </w:tc>
        <w:tc>
          <w:tcPr>
            <w:tcW w:w="3969" w:type="dxa"/>
            <w:tcBorders>
              <w:top w:val="single" w:sz="4" w:space="0" w:color="auto"/>
              <w:left w:val="nil"/>
              <w:bottom w:val="single" w:sz="4" w:space="0" w:color="auto"/>
              <w:right w:val="nil"/>
            </w:tcBorders>
            <w:vAlign w:val="bottom"/>
          </w:tcPr>
          <w:p w14:paraId="165C17E5" w14:textId="398F94FE"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2</w:t>
            </w:r>
            <w:r>
              <w:rPr>
                <w:b/>
                <w:sz w:val="32"/>
                <w:szCs w:val="32"/>
              </w:rPr>
              <w:t>0202568</w:t>
            </w:r>
          </w:p>
        </w:tc>
      </w:tr>
      <w:tr w:rsidR="008751A5" w14:paraId="0BD16779" w14:textId="77777777" w:rsidTr="006336B9">
        <w:trPr>
          <w:jc w:val="center"/>
        </w:trPr>
        <w:tc>
          <w:tcPr>
            <w:tcW w:w="1701" w:type="dxa"/>
            <w:tcBorders>
              <w:top w:val="nil"/>
              <w:left w:val="nil"/>
              <w:bottom w:val="nil"/>
              <w:right w:val="nil"/>
            </w:tcBorders>
            <w:vAlign w:val="bottom"/>
          </w:tcPr>
          <w:p w14:paraId="2D12D2A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姓</w:t>
            </w:r>
            <w:r w:rsidRPr="00C1544B">
              <w:rPr>
                <w:rFonts w:hint="eastAsia"/>
                <w:b/>
                <w:noProof/>
                <w:sz w:val="32"/>
                <w:szCs w:val="32"/>
              </w:rPr>
              <w:t xml:space="preserve">    </w:t>
            </w:r>
            <w:r w:rsidRPr="00C1544B">
              <w:rPr>
                <w:rFonts w:hint="eastAsia"/>
                <w:b/>
                <w:noProof/>
                <w:sz w:val="32"/>
                <w:szCs w:val="32"/>
              </w:rPr>
              <w:t>名</w:t>
            </w:r>
          </w:p>
        </w:tc>
        <w:tc>
          <w:tcPr>
            <w:tcW w:w="3969" w:type="dxa"/>
            <w:tcBorders>
              <w:top w:val="single" w:sz="4" w:space="0" w:color="auto"/>
              <w:left w:val="nil"/>
              <w:bottom w:val="single" w:sz="4" w:space="0" w:color="auto"/>
              <w:right w:val="nil"/>
            </w:tcBorders>
            <w:vAlign w:val="bottom"/>
          </w:tcPr>
          <w:p w14:paraId="46281C45" w14:textId="63F6E444"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韩志鹏</w:t>
            </w:r>
          </w:p>
        </w:tc>
      </w:tr>
      <w:tr w:rsidR="008751A5" w14:paraId="661978DF" w14:textId="77777777" w:rsidTr="006336B9">
        <w:trPr>
          <w:jc w:val="center"/>
        </w:trPr>
        <w:tc>
          <w:tcPr>
            <w:tcW w:w="1701" w:type="dxa"/>
            <w:tcBorders>
              <w:top w:val="nil"/>
              <w:left w:val="nil"/>
              <w:bottom w:val="nil"/>
              <w:right w:val="nil"/>
            </w:tcBorders>
            <w:vAlign w:val="bottom"/>
          </w:tcPr>
          <w:p w14:paraId="7B7B4FB7" w14:textId="77777777" w:rsidR="008751A5" w:rsidRDefault="008751A5" w:rsidP="006336B9">
            <w:pPr>
              <w:pStyle w:val="a7"/>
              <w:tabs>
                <w:tab w:val="left" w:pos="3600"/>
              </w:tabs>
              <w:spacing w:before="0" w:beforeAutospacing="0" w:after="0" w:afterAutospacing="0" w:line="600" w:lineRule="auto"/>
              <w:jc w:val="both"/>
              <w:rPr>
                <w:b/>
                <w:sz w:val="36"/>
                <w:szCs w:val="32"/>
              </w:rPr>
            </w:pPr>
            <w:r w:rsidRPr="00C1544B">
              <w:rPr>
                <w:rFonts w:hint="eastAsia"/>
                <w:b/>
                <w:noProof/>
                <w:sz w:val="32"/>
                <w:szCs w:val="32"/>
              </w:rPr>
              <w:t>指导老师</w:t>
            </w:r>
          </w:p>
        </w:tc>
        <w:tc>
          <w:tcPr>
            <w:tcW w:w="3969" w:type="dxa"/>
            <w:tcBorders>
              <w:top w:val="single" w:sz="4" w:space="0" w:color="auto"/>
              <w:left w:val="nil"/>
              <w:bottom w:val="single" w:sz="4" w:space="0" w:color="auto"/>
              <w:right w:val="nil"/>
            </w:tcBorders>
            <w:vAlign w:val="bottom"/>
          </w:tcPr>
          <w:p w14:paraId="44AE199D" w14:textId="5FE9D59B" w:rsidR="008751A5" w:rsidRPr="005D2DC4" w:rsidRDefault="004B168D" w:rsidP="006336B9">
            <w:pPr>
              <w:pStyle w:val="a7"/>
              <w:tabs>
                <w:tab w:val="left" w:pos="3600"/>
              </w:tabs>
              <w:spacing w:before="0" w:beforeAutospacing="0" w:after="0" w:afterAutospacing="0" w:line="600" w:lineRule="auto"/>
              <w:jc w:val="center"/>
              <w:rPr>
                <w:b/>
                <w:sz w:val="32"/>
                <w:szCs w:val="32"/>
              </w:rPr>
            </w:pPr>
            <w:r>
              <w:rPr>
                <w:rFonts w:hint="eastAsia"/>
                <w:b/>
                <w:sz w:val="32"/>
                <w:szCs w:val="32"/>
              </w:rPr>
              <w:t>张晓春</w:t>
            </w:r>
          </w:p>
        </w:tc>
      </w:tr>
    </w:tbl>
    <w:p w14:paraId="7A3EDEDF" w14:textId="77777777" w:rsidR="008751A5" w:rsidRPr="00C1544B" w:rsidRDefault="008751A5" w:rsidP="008751A5">
      <w:pPr>
        <w:pStyle w:val="a7"/>
        <w:spacing w:before="0" w:beforeAutospacing="0" w:after="0" w:afterAutospacing="0"/>
        <w:ind w:leftChars="-6" w:left="678" w:hangingChars="157" w:hanging="691"/>
        <w:jc w:val="both"/>
        <w:rPr>
          <w:rFonts w:ascii="华文行楷" w:eastAsia="华文行楷"/>
          <w:sz w:val="44"/>
          <w:szCs w:val="21"/>
          <w:u w:val="single"/>
        </w:rPr>
      </w:pPr>
    </w:p>
    <w:p w14:paraId="58F90560" w14:textId="77777777" w:rsidR="008751A5" w:rsidRPr="00C1544B" w:rsidRDefault="008751A5" w:rsidP="008751A5">
      <w:pPr>
        <w:jc w:val="center"/>
        <w:rPr>
          <w:rFonts w:ascii="宋体"/>
          <w:sz w:val="32"/>
        </w:rPr>
      </w:pPr>
    </w:p>
    <w:p w14:paraId="64501129" w14:textId="77777777" w:rsidR="008751A5" w:rsidRDefault="008751A5" w:rsidP="008751A5">
      <w:pPr>
        <w:jc w:val="center"/>
        <w:rPr>
          <w:rFonts w:ascii="宋体" w:hAnsi="宋体"/>
          <w:b/>
          <w:sz w:val="32"/>
        </w:rPr>
      </w:pPr>
      <w:r w:rsidRPr="00C1544B">
        <w:rPr>
          <w:rFonts w:ascii="宋体" w:hAnsi="宋体" w:hint="eastAsia"/>
          <w:b/>
          <w:sz w:val="32"/>
        </w:rPr>
        <w:t>20</w:t>
      </w:r>
      <w:r>
        <w:rPr>
          <w:rFonts w:ascii="宋体" w:hAnsi="宋体" w:hint="eastAsia"/>
          <w:b/>
          <w:sz w:val="32"/>
        </w:rPr>
        <w:t>21</w:t>
      </w:r>
      <w:r w:rsidRPr="00C1544B">
        <w:rPr>
          <w:rFonts w:ascii="宋体" w:hAnsi="宋体" w:hint="eastAsia"/>
          <w:b/>
          <w:sz w:val="32"/>
        </w:rPr>
        <w:t xml:space="preserve"> </w:t>
      </w:r>
      <w:r w:rsidRPr="00C1544B">
        <w:rPr>
          <w:rFonts w:ascii="宋体" w:hAnsi="宋体" w:hint="eastAsia"/>
          <w:b/>
          <w:sz w:val="32"/>
        </w:rPr>
        <w:t>年</w:t>
      </w:r>
      <w:r w:rsidRPr="00C1544B">
        <w:rPr>
          <w:rFonts w:ascii="宋体" w:hAnsi="宋体" w:hint="eastAsia"/>
          <w:b/>
          <w:sz w:val="32"/>
        </w:rPr>
        <w:t xml:space="preserve"> </w:t>
      </w:r>
      <w:r>
        <w:rPr>
          <w:rFonts w:ascii="宋体" w:hAnsi="宋体"/>
          <w:b/>
          <w:sz w:val="32"/>
        </w:rPr>
        <w:t>5</w:t>
      </w:r>
      <w:r w:rsidRPr="00C1544B">
        <w:rPr>
          <w:rFonts w:ascii="宋体" w:hAnsi="宋体" w:hint="eastAsia"/>
          <w:b/>
          <w:sz w:val="32"/>
        </w:rPr>
        <w:t xml:space="preserve"> </w:t>
      </w:r>
      <w:r w:rsidRPr="00C1544B">
        <w:rPr>
          <w:rFonts w:ascii="宋体" w:hAnsi="宋体" w:hint="eastAsia"/>
          <w:b/>
          <w:sz w:val="32"/>
        </w:rPr>
        <w:t>月</w:t>
      </w:r>
    </w:p>
    <w:p w14:paraId="6EAF3133" w14:textId="77777777" w:rsidR="008751A5" w:rsidRPr="00C1544B" w:rsidRDefault="008751A5" w:rsidP="008751A5">
      <w:pPr>
        <w:jc w:val="center"/>
        <w:rPr>
          <w:rFonts w:ascii="宋体" w:hAnsi="宋体"/>
          <w:b/>
          <w:sz w:val="32"/>
        </w:rPr>
      </w:pPr>
    </w:p>
    <w:p w14:paraId="51FF7387" w14:textId="77777777" w:rsidR="008751A5" w:rsidRDefault="008751A5" w:rsidP="008751A5">
      <w:pPr>
        <w:jc w:val="center"/>
        <w:rPr>
          <w:rFonts w:ascii="黑体" w:eastAsia="黑体" w:hAnsi="宋体"/>
          <w:sz w:val="36"/>
          <w:szCs w:val="36"/>
        </w:rPr>
      </w:pPr>
      <w:r>
        <w:rPr>
          <w:rFonts w:ascii="黑体" w:eastAsia="黑体" w:hAnsi="宋体" w:hint="eastAsia"/>
          <w:sz w:val="36"/>
          <w:szCs w:val="36"/>
        </w:rPr>
        <w:t>安徽财经大学管理科学与工程学院</w:t>
      </w:r>
    </w:p>
    <w:p w14:paraId="4FFFE193" w14:textId="77777777" w:rsidR="008751A5" w:rsidRDefault="008751A5" w:rsidP="008751A5">
      <w:pPr>
        <w:jc w:val="center"/>
        <w:rPr>
          <w:rFonts w:ascii="宋体" w:hAnsi="宋体"/>
          <w:color w:val="000000"/>
          <w:sz w:val="36"/>
          <w:szCs w:val="36"/>
        </w:rPr>
      </w:pPr>
      <w:r>
        <w:rPr>
          <w:rFonts w:ascii="黑体" w:eastAsia="黑体" w:hAnsi="宋体" w:hint="eastAsia"/>
          <w:color w:val="000000"/>
          <w:sz w:val="36"/>
          <w:szCs w:val="36"/>
        </w:rPr>
        <w:t>本科生毕业论文（设计）诚信承诺书</w:t>
      </w:r>
    </w:p>
    <w:p w14:paraId="267DB4F2" w14:textId="77777777" w:rsidR="008751A5" w:rsidRPr="003575F0" w:rsidRDefault="008751A5" w:rsidP="008751A5">
      <w:pPr>
        <w:adjustRightInd w:val="0"/>
        <w:snapToGrid w:val="0"/>
        <w:spacing w:line="560" w:lineRule="exact"/>
        <w:ind w:firstLineChars="200" w:firstLine="560"/>
        <w:jc w:val="left"/>
        <w:rPr>
          <w:rFonts w:ascii="宋体" w:eastAsia="宋体" w:hAnsi="宋体"/>
          <w:sz w:val="28"/>
          <w:szCs w:val="28"/>
        </w:rPr>
      </w:pPr>
      <w:r w:rsidRPr="003575F0">
        <w:rPr>
          <w:rFonts w:ascii="宋体" w:eastAsia="宋体" w:hAnsi="宋体" w:hint="eastAsia"/>
          <w:sz w:val="28"/>
          <w:szCs w:val="28"/>
        </w:rPr>
        <w:t>本人承诺：</w:t>
      </w:r>
    </w:p>
    <w:p w14:paraId="3F937B03"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 xml:space="preserve">1.所呈交的毕业论文（设计）《 </w:t>
      </w:r>
      <w:sdt>
        <w:sdtPr>
          <w:rPr>
            <w:rFonts w:ascii="宋体" w:eastAsia="宋体" w:hAnsi="宋体" w:hint="eastAsia"/>
            <w:sz w:val="28"/>
            <w:szCs w:val="28"/>
          </w:rPr>
          <w:alias w:val="请输入毕业设计题目"/>
          <w:tag w:val="请输入毕业设计题目"/>
          <w:id w:val="1465006370"/>
          <w:placeholder>
            <w:docPart w:val="8BE3D864A0014AC3BA6401A388985B72"/>
          </w:placeholder>
          <w:text/>
        </w:sdtPr>
        <w:sdtEndPr/>
        <w:sdtContent>
          <w:r w:rsidRPr="003575F0">
            <w:rPr>
              <w:rFonts w:ascii="宋体" w:eastAsia="宋体" w:hAnsi="宋体" w:hint="eastAsia"/>
              <w:sz w:val="28"/>
              <w:szCs w:val="28"/>
            </w:rPr>
            <w:t>毕业设计过程管理系统</w:t>
          </w:r>
        </w:sdtContent>
      </w:sdt>
      <w:r w:rsidRPr="003575F0">
        <w:rPr>
          <w:rFonts w:ascii="宋体" w:eastAsia="宋体" w:hAnsi="宋体" w:hint="eastAsia"/>
          <w:sz w:val="28"/>
          <w:szCs w:val="28"/>
        </w:rPr>
        <w:t>》，是在认真学习理解《安徽财经大学学位论文作假行为处理办法》和《管理科学与工程学院本科毕业论文（设计）工作管理办法</w:t>
      </w:r>
      <w:r w:rsidRPr="003575F0">
        <w:rPr>
          <w:rFonts w:ascii="宋体" w:eastAsia="宋体" w:hAnsi="宋体"/>
          <w:sz w:val="28"/>
          <w:szCs w:val="28"/>
        </w:rPr>
        <w:t>》</w:t>
      </w:r>
      <w:r w:rsidRPr="003575F0">
        <w:rPr>
          <w:rFonts w:ascii="宋体" w:eastAsia="宋体" w:hAnsi="宋体" w:hint="eastAsia"/>
          <w:sz w:val="28"/>
          <w:szCs w:val="28"/>
        </w:rPr>
        <w:t>后，保质保量独立完成的，没有弄虚作假，没有抄袭别人的内容；</w:t>
      </w:r>
    </w:p>
    <w:p w14:paraId="17E2E66D"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2.毕业论文（设计）所使用的相关资料、数据、观点等</w:t>
      </w:r>
      <w:proofErr w:type="gramStart"/>
      <w:r w:rsidRPr="003575F0">
        <w:rPr>
          <w:rFonts w:ascii="宋体" w:eastAsia="宋体" w:hAnsi="宋体" w:hint="eastAsia"/>
          <w:sz w:val="28"/>
          <w:szCs w:val="28"/>
        </w:rPr>
        <w:t>均真实</w:t>
      </w:r>
      <w:proofErr w:type="gramEnd"/>
      <w:r w:rsidRPr="003575F0">
        <w:rPr>
          <w:rFonts w:ascii="宋体" w:eastAsia="宋体" w:hAnsi="宋体" w:hint="eastAsia"/>
          <w:sz w:val="28"/>
          <w:szCs w:val="28"/>
        </w:rPr>
        <w:t>可靠，文中所有引用的他人观点、材料、数据、图表均已注释说明来源；</w:t>
      </w:r>
    </w:p>
    <w:p w14:paraId="76AEB03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3.毕业论文（设计）中无抄袭、剽窃或不正当引用他人学术观点、思想和学术成果，伪造、篡改数据的情况；</w:t>
      </w:r>
    </w:p>
    <w:p w14:paraId="26AC5A1F"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4.本人已被告知并清楚：学院对毕业论文（设计）中的抄袭、剽窃、弄虚作假等违反学术规范的行为将严肃处理，并可能导致毕业论文（设计）成绩不合格，无法正常毕业、取消学士学位资格或注销并追回已发放的毕业证书、学士学位证书等严重后果；</w:t>
      </w:r>
    </w:p>
    <w:p w14:paraId="3D0A2D34" w14:textId="77777777" w:rsidR="008751A5" w:rsidRPr="003575F0" w:rsidRDefault="008751A5" w:rsidP="008751A5">
      <w:pPr>
        <w:adjustRightInd w:val="0"/>
        <w:snapToGrid w:val="0"/>
        <w:spacing w:line="560" w:lineRule="exact"/>
        <w:ind w:firstLineChars="200" w:firstLine="560"/>
        <w:rPr>
          <w:rFonts w:ascii="宋体" w:eastAsia="宋体" w:hAnsi="宋体"/>
          <w:sz w:val="28"/>
          <w:szCs w:val="28"/>
        </w:rPr>
      </w:pPr>
      <w:r w:rsidRPr="003575F0">
        <w:rPr>
          <w:rFonts w:ascii="宋体" w:eastAsia="宋体" w:hAnsi="宋体" w:hint="eastAsia"/>
          <w:sz w:val="28"/>
          <w:szCs w:val="28"/>
        </w:rPr>
        <w:t>5.若在省教育厅、学校、学院组织的毕业论文（设计）检查中，被发现有抄袭、剽窃、弄虚作假等违反学术规范的行为，本人愿意接受学院按有关规定给予的处理，并承担相应责任。</w:t>
      </w:r>
    </w:p>
    <w:p w14:paraId="4A750AD7" w14:textId="77777777" w:rsidR="008751A5" w:rsidRPr="003575F0" w:rsidRDefault="008751A5" w:rsidP="008751A5">
      <w:pPr>
        <w:spacing w:line="520" w:lineRule="exact"/>
        <w:ind w:firstLineChars="1500" w:firstLine="4200"/>
        <w:rPr>
          <w:rFonts w:ascii="宋体" w:eastAsia="宋体" w:hAnsi="宋体"/>
          <w:sz w:val="28"/>
          <w:szCs w:val="28"/>
        </w:rPr>
      </w:pPr>
      <w:r w:rsidRPr="003575F0">
        <w:rPr>
          <w:rFonts w:ascii="宋体" w:eastAsia="宋体" w:hAnsi="宋体" w:hint="eastAsia"/>
          <w:sz w:val="28"/>
          <w:szCs w:val="28"/>
        </w:rPr>
        <w:t>学生（签名）：</w:t>
      </w:r>
      <w:r w:rsidRPr="003575F0">
        <w:rPr>
          <w:rFonts w:ascii="宋体" w:eastAsia="宋体" w:hAnsi="宋体"/>
          <w:sz w:val="28"/>
          <w:szCs w:val="28"/>
        </w:rPr>
        <w:t xml:space="preserve"> </w:t>
      </w:r>
    </w:p>
    <w:p w14:paraId="072DC9FA" w14:textId="77777777" w:rsidR="008751A5" w:rsidRPr="003575F0" w:rsidRDefault="008751A5" w:rsidP="008751A5">
      <w:pPr>
        <w:spacing w:line="520" w:lineRule="exact"/>
        <w:ind w:right="1120"/>
        <w:jc w:val="righ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02AA3691" w14:textId="77777777" w:rsidR="008751A5" w:rsidRPr="003575F0" w:rsidRDefault="008751A5" w:rsidP="008751A5">
      <w:pPr>
        <w:spacing w:line="520" w:lineRule="exact"/>
        <w:ind w:firstLineChars="1500" w:firstLine="4200"/>
        <w:jc w:val="left"/>
        <w:rPr>
          <w:rFonts w:ascii="宋体" w:eastAsia="宋体" w:hAnsi="宋体"/>
          <w:sz w:val="28"/>
          <w:szCs w:val="28"/>
        </w:rPr>
      </w:pPr>
      <w:r w:rsidRPr="003575F0">
        <w:rPr>
          <w:rFonts w:ascii="宋体" w:eastAsia="宋体" w:hAnsi="宋体" w:hint="eastAsia"/>
          <w:sz w:val="28"/>
          <w:szCs w:val="28"/>
        </w:rPr>
        <w:t>指导老师（签名）：</w:t>
      </w:r>
    </w:p>
    <w:p w14:paraId="56FC1BBC"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pPr>
      <w:r w:rsidRPr="003575F0">
        <w:rPr>
          <w:rFonts w:ascii="宋体" w:eastAsia="宋体" w:hAnsi="宋体" w:cs="Times New Roman" w:hint="eastAsia"/>
          <w:sz w:val="28"/>
          <w:szCs w:val="28"/>
        </w:rPr>
        <w:t>年   月   日</w:t>
      </w:r>
    </w:p>
    <w:p w14:paraId="20C0EAF2" w14:textId="77777777" w:rsidR="008751A5" w:rsidRPr="003575F0" w:rsidRDefault="008751A5" w:rsidP="008751A5">
      <w:pPr>
        <w:spacing w:line="520" w:lineRule="exact"/>
        <w:ind w:firstLineChars="2025" w:firstLine="5670"/>
        <w:jc w:val="left"/>
        <w:rPr>
          <w:rFonts w:ascii="宋体" w:eastAsia="宋体" w:hAnsi="宋体" w:cs="Times New Roman"/>
          <w:sz w:val="28"/>
          <w:szCs w:val="28"/>
        </w:rPr>
        <w:sectPr w:rsidR="008751A5" w:rsidRPr="003575F0" w:rsidSect="006336B9">
          <w:headerReference w:type="first" r:id="rId8"/>
          <w:pgSz w:w="11906" w:h="16838" w:code="9"/>
          <w:pgMar w:top="1418" w:right="1588" w:bottom="1418" w:left="1588" w:header="737" w:footer="851" w:gutter="284"/>
          <w:cols w:space="425"/>
          <w:titlePg/>
          <w:docGrid w:type="lines" w:linePitch="312"/>
        </w:sectPr>
      </w:pPr>
    </w:p>
    <w:p w14:paraId="240202C2" w14:textId="77777777" w:rsidR="008751A5" w:rsidRPr="005E36DA" w:rsidRDefault="008751A5" w:rsidP="008751A5">
      <w:pPr>
        <w:spacing w:beforeLines="50" w:before="156" w:afterLines="50" w:after="156" w:line="360" w:lineRule="auto"/>
        <w:jc w:val="center"/>
        <w:rPr>
          <w:rFonts w:ascii="宋体" w:eastAsia="宋体" w:hAnsi="宋体"/>
          <w:b/>
          <w:sz w:val="44"/>
          <w:szCs w:val="44"/>
        </w:rPr>
      </w:pPr>
      <w:r w:rsidRPr="005E36DA">
        <w:rPr>
          <w:rFonts w:ascii="宋体" w:eastAsia="宋体" w:hAnsi="宋体" w:hint="eastAsia"/>
          <w:b/>
          <w:sz w:val="44"/>
          <w:szCs w:val="44"/>
        </w:rPr>
        <w:lastRenderedPageBreak/>
        <w:t>中文标题</w:t>
      </w:r>
    </w:p>
    <w:p w14:paraId="7C3092D5"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 xml:space="preserve">（宋体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6E7DE4B8" w14:textId="77777777" w:rsidR="008751A5" w:rsidRPr="00912B77" w:rsidRDefault="008751A5" w:rsidP="008751A5">
      <w:pPr>
        <w:jc w:val="center"/>
        <w:outlineLvl w:val="0"/>
        <w:rPr>
          <w:rFonts w:ascii="宋体" w:eastAsia="宋体" w:hAnsi="宋体"/>
          <w:b/>
          <w:sz w:val="32"/>
          <w:szCs w:val="32"/>
        </w:rPr>
      </w:pPr>
      <w:bookmarkStart w:id="1" w:name="_Toc103510086"/>
      <w:r w:rsidRPr="00912B77">
        <w:rPr>
          <w:rFonts w:ascii="宋体" w:eastAsia="宋体" w:hAnsi="宋体" w:hint="eastAsia"/>
          <w:b/>
          <w:sz w:val="32"/>
          <w:szCs w:val="32"/>
        </w:rPr>
        <w:t>摘 要</w:t>
      </w:r>
      <w:bookmarkEnd w:id="1"/>
    </w:p>
    <w:p w14:paraId="6EBC640C" w14:textId="77777777" w:rsidR="008751A5" w:rsidRPr="00E20AC0" w:rsidRDefault="008751A5" w:rsidP="008751A5">
      <w:pPr>
        <w:tabs>
          <w:tab w:val="left" w:pos="360"/>
          <w:tab w:val="left" w:pos="9000"/>
        </w:tabs>
        <w:spacing w:line="360" w:lineRule="auto"/>
        <w:ind w:rightChars="33" w:right="69" w:firstLineChars="200" w:firstLine="480"/>
        <w:rPr>
          <w:rFonts w:ascii="宋体" w:eastAsia="宋体" w:hAnsi="宋体" w:cs="Times New Roman"/>
          <w:kern w:val="0"/>
          <w:sz w:val="24"/>
          <w:szCs w:val="24"/>
        </w:rPr>
      </w:pPr>
      <w:r>
        <w:rPr>
          <w:rFonts w:ascii="宋体" w:eastAsia="宋体" w:hAnsi="宋体" w:cs="Times New Roman" w:hint="eastAsia"/>
          <w:sz w:val="24"/>
          <w:szCs w:val="24"/>
        </w:rPr>
        <w:t xml:space="preserve">正文：小四 宋体 </w:t>
      </w:r>
      <w:r>
        <w:rPr>
          <w:rFonts w:ascii="宋体" w:eastAsia="宋体" w:hAnsi="宋体" w:cs="Times New Roman"/>
          <w:sz w:val="24"/>
          <w:szCs w:val="24"/>
        </w:rPr>
        <w:t>1.5</w:t>
      </w:r>
      <w:r>
        <w:rPr>
          <w:rFonts w:ascii="宋体" w:eastAsia="宋体" w:hAnsi="宋体" w:cs="Times New Roman" w:hint="eastAsia"/>
          <w:sz w:val="24"/>
          <w:szCs w:val="24"/>
        </w:rPr>
        <w:t>倍行距 段落首行缩进2字符</w:t>
      </w:r>
    </w:p>
    <w:p w14:paraId="4C570E47" w14:textId="77777777" w:rsidR="008751A5" w:rsidRPr="00C7387A" w:rsidRDefault="008751A5" w:rsidP="008751A5">
      <w:pPr>
        <w:tabs>
          <w:tab w:val="left" w:pos="360"/>
          <w:tab w:val="left" w:pos="8505"/>
        </w:tabs>
        <w:spacing w:line="360" w:lineRule="auto"/>
        <w:ind w:rightChars="290" w:right="609" w:firstLineChars="171" w:firstLine="412"/>
        <w:rPr>
          <w:rFonts w:ascii="宋体" w:eastAsia="宋体" w:hAnsi="宋体"/>
          <w:sz w:val="24"/>
          <w:szCs w:val="24"/>
        </w:rPr>
      </w:pPr>
      <w:r w:rsidRPr="00AF0209">
        <w:rPr>
          <w:rFonts w:ascii="宋体" w:eastAsia="宋体" w:hAnsi="宋体" w:hint="eastAsia"/>
          <w:b/>
          <w:sz w:val="24"/>
          <w:szCs w:val="24"/>
        </w:rPr>
        <w:t>关键词：</w:t>
      </w:r>
      <w:r>
        <w:rPr>
          <w:rFonts w:ascii="宋体" w:eastAsia="宋体" w:hAnsi="宋体" w:hint="eastAsia"/>
          <w:b/>
          <w:sz w:val="24"/>
          <w:szCs w:val="24"/>
        </w:rPr>
        <w:t>xx</w:t>
      </w:r>
      <w:r w:rsidRPr="00AF0209">
        <w:rPr>
          <w:rFonts w:ascii="宋体" w:eastAsia="宋体" w:hAnsi="宋体" w:hint="eastAsia"/>
          <w:sz w:val="24"/>
          <w:szCs w:val="24"/>
        </w:rPr>
        <w:t>；</w:t>
      </w:r>
      <w:r>
        <w:rPr>
          <w:rFonts w:ascii="宋体" w:eastAsia="宋体" w:hAnsi="宋体"/>
          <w:sz w:val="24"/>
          <w:szCs w:val="24"/>
        </w:rPr>
        <w:t>xx</w:t>
      </w:r>
    </w:p>
    <w:p w14:paraId="42CBA59D" w14:textId="77777777" w:rsidR="008751A5" w:rsidRDefault="008751A5" w:rsidP="008751A5">
      <w:pPr>
        <w:tabs>
          <w:tab w:val="left" w:pos="360"/>
          <w:tab w:val="left" w:pos="8505"/>
        </w:tabs>
        <w:spacing w:line="360" w:lineRule="auto"/>
        <w:ind w:rightChars="290" w:right="609"/>
        <w:rPr>
          <w:rFonts w:eastAsia="黑体"/>
          <w:b/>
          <w:sz w:val="36"/>
          <w:szCs w:val="36"/>
        </w:rPr>
        <w:sectPr w:rsidR="008751A5" w:rsidSect="006336B9">
          <w:headerReference w:type="default" r:id="rId9"/>
          <w:footerReference w:type="default" r:id="rId10"/>
          <w:pgSz w:w="11906" w:h="16838" w:code="9"/>
          <w:pgMar w:top="1418" w:right="1588" w:bottom="1418" w:left="1588" w:header="737" w:footer="851" w:gutter="284"/>
          <w:pgNumType w:fmt="upperRoman" w:start="1"/>
          <w:cols w:space="425"/>
          <w:docGrid w:type="lines" w:linePitch="312"/>
        </w:sectPr>
      </w:pPr>
    </w:p>
    <w:p w14:paraId="199D607D" w14:textId="77777777" w:rsidR="008751A5" w:rsidRPr="005E36DA" w:rsidRDefault="008751A5" w:rsidP="008751A5">
      <w:pPr>
        <w:tabs>
          <w:tab w:val="left" w:pos="360"/>
          <w:tab w:val="left" w:pos="8505"/>
        </w:tabs>
        <w:spacing w:line="360" w:lineRule="auto"/>
        <w:ind w:rightChars="290" w:right="609"/>
        <w:jc w:val="center"/>
        <w:rPr>
          <w:rFonts w:ascii="Times New Roman" w:eastAsia="黑体" w:hAnsi="Times New Roman" w:cs="Times New Roman"/>
          <w:b/>
          <w:sz w:val="44"/>
          <w:szCs w:val="44"/>
        </w:rPr>
      </w:pPr>
      <w:r w:rsidRPr="005E36DA">
        <w:rPr>
          <w:rFonts w:ascii="Times New Roman" w:eastAsia="黑体" w:hAnsi="Times New Roman" w:cs="Times New Roman" w:hint="eastAsia"/>
          <w:b/>
          <w:sz w:val="44"/>
          <w:szCs w:val="44"/>
        </w:rPr>
        <w:lastRenderedPageBreak/>
        <w:t>Title</w:t>
      </w:r>
    </w:p>
    <w:p w14:paraId="458B56D4" w14:textId="77777777" w:rsidR="008751A5" w:rsidRPr="005E36DA" w:rsidRDefault="008751A5" w:rsidP="008751A5">
      <w:pPr>
        <w:jc w:val="center"/>
        <w:rPr>
          <w:rFonts w:ascii="宋体" w:eastAsia="宋体" w:hAnsi="宋体"/>
          <w:b/>
          <w:color w:val="FF0000"/>
          <w:sz w:val="28"/>
          <w:szCs w:val="28"/>
        </w:rPr>
      </w:pPr>
      <w:r w:rsidRPr="005E36DA">
        <w:rPr>
          <w:rFonts w:ascii="宋体" w:eastAsia="宋体" w:hAnsi="宋体" w:hint="eastAsia"/>
          <w:b/>
          <w:color w:val="FF0000"/>
          <w:sz w:val="28"/>
          <w:szCs w:val="28"/>
        </w:rPr>
        <w:t>（</w:t>
      </w:r>
      <w:r>
        <w:rPr>
          <w:rFonts w:ascii="宋体" w:eastAsia="宋体" w:hAnsi="宋体" w:hint="eastAsia"/>
          <w:b/>
          <w:color w:val="FF0000"/>
          <w:sz w:val="28"/>
          <w:szCs w:val="28"/>
        </w:rPr>
        <w:t>times</w:t>
      </w:r>
      <w:r>
        <w:rPr>
          <w:rFonts w:ascii="宋体" w:eastAsia="宋体" w:hAnsi="宋体"/>
          <w:b/>
          <w:color w:val="FF0000"/>
          <w:sz w:val="28"/>
          <w:szCs w:val="28"/>
        </w:rPr>
        <w:t xml:space="preserve"> new roman</w:t>
      </w:r>
      <w:r w:rsidRPr="005E36DA">
        <w:rPr>
          <w:rFonts w:ascii="宋体" w:eastAsia="宋体" w:hAnsi="宋体" w:hint="eastAsia"/>
          <w:b/>
          <w:color w:val="FF0000"/>
          <w:sz w:val="28"/>
          <w:szCs w:val="28"/>
        </w:rPr>
        <w:t xml:space="preserve"> 二号 加粗 </w:t>
      </w:r>
      <w:r w:rsidRPr="005E36DA">
        <w:rPr>
          <w:rFonts w:ascii="宋体" w:eastAsia="宋体" w:hAnsi="宋体"/>
          <w:b/>
          <w:color w:val="FF0000"/>
          <w:sz w:val="28"/>
          <w:szCs w:val="28"/>
        </w:rPr>
        <w:t>1.5</w:t>
      </w:r>
      <w:r w:rsidRPr="005E36DA">
        <w:rPr>
          <w:rFonts w:ascii="宋体" w:eastAsia="宋体" w:hAnsi="宋体" w:hint="eastAsia"/>
          <w:b/>
          <w:color w:val="FF0000"/>
          <w:sz w:val="28"/>
          <w:szCs w:val="28"/>
        </w:rPr>
        <w:t>倍行间距 段前段后0</w:t>
      </w:r>
      <w:r w:rsidRPr="005E36DA">
        <w:rPr>
          <w:rFonts w:ascii="宋体" w:eastAsia="宋体" w:hAnsi="宋体"/>
          <w:b/>
          <w:color w:val="FF0000"/>
          <w:sz w:val="28"/>
          <w:szCs w:val="28"/>
        </w:rPr>
        <w:t>.5</w:t>
      </w:r>
      <w:r w:rsidRPr="005E36DA">
        <w:rPr>
          <w:rFonts w:ascii="宋体" w:eastAsia="宋体" w:hAnsi="宋体" w:hint="eastAsia"/>
          <w:b/>
          <w:color w:val="FF0000"/>
          <w:sz w:val="28"/>
          <w:szCs w:val="28"/>
        </w:rPr>
        <w:t>行 居中）</w:t>
      </w:r>
    </w:p>
    <w:p w14:paraId="0D8EDE6E" w14:textId="77777777" w:rsidR="008751A5" w:rsidRPr="00912B77" w:rsidRDefault="008751A5" w:rsidP="008751A5">
      <w:pPr>
        <w:jc w:val="center"/>
        <w:outlineLvl w:val="0"/>
        <w:rPr>
          <w:rFonts w:ascii="Times New Roman" w:hAnsi="Times New Roman" w:cs="Times New Roman"/>
          <w:b/>
          <w:sz w:val="32"/>
          <w:szCs w:val="32"/>
        </w:rPr>
      </w:pPr>
      <w:bookmarkStart w:id="2" w:name="_Toc103510087"/>
      <w:r w:rsidRPr="00912B77">
        <w:rPr>
          <w:rFonts w:ascii="Times New Roman" w:hAnsi="Times New Roman" w:cs="Times New Roman"/>
          <w:b/>
          <w:sz w:val="32"/>
          <w:szCs w:val="32"/>
        </w:rPr>
        <w:t>Abstract</w:t>
      </w:r>
      <w:bookmarkEnd w:id="2"/>
    </w:p>
    <w:p w14:paraId="3CF7EC84" w14:textId="77777777" w:rsidR="008751A5" w:rsidRPr="00111AFF" w:rsidRDefault="008751A5" w:rsidP="008751A5">
      <w:pPr>
        <w:spacing w:line="360" w:lineRule="auto"/>
        <w:ind w:firstLineChars="200" w:firstLine="480"/>
        <w:rPr>
          <w:rFonts w:ascii="Times New Roman" w:hAnsi="Times New Roman" w:cs="Times New Roman"/>
          <w:sz w:val="24"/>
        </w:rPr>
      </w:pPr>
      <w:r>
        <w:rPr>
          <w:rFonts w:ascii="Times New Roman" w:eastAsia="宋体" w:hAnsi="Times New Roman" w:cs="Times New Roman" w:hint="eastAsia"/>
          <w:sz w:val="24"/>
          <w:szCs w:val="24"/>
        </w:rPr>
        <w:t>正文：</w:t>
      </w:r>
      <w:r>
        <w:rPr>
          <w:rFonts w:ascii="宋体" w:eastAsia="宋体" w:hAnsi="宋体" w:cs="Times New Roman" w:hint="eastAsia"/>
          <w:sz w:val="24"/>
          <w:szCs w:val="24"/>
        </w:rPr>
        <w:t xml:space="preserve">小四 </w:t>
      </w:r>
      <w:r w:rsidRPr="003F10C7">
        <w:rPr>
          <w:rFonts w:ascii="Times New Roman" w:eastAsia="黑体" w:hAnsi="Times New Roman" w:cs="Times New Roman" w:hint="eastAsia"/>
          <w:sz w:val="24"/>
          <w:szCs w:val="24"/>
        </w:rPr>
        <w:t>times</w:t>
      </w:r>
      <w:r w:rsidRPr="003F10C7">
        <w:rPr>
          <w:rFonts w:ascii="Times New Roman" w:eastAsia="黑体" w:hAnsi="Times New Roman" w:cs="Times New Roman"/>
          <w:sz w:val="24"/>
          <w:szCs w:val="24"/>
        </w:rPr>
        <w:t xml:space="preserve"> new roman</w:t>
      </w:r>
      <w:r>
        <w:rPr>
          <w:rFonts w:ascii="宋体" w:eastAsia="宋体" w:hAnsi="宋体" w:cs="Times New Roman" w:hint="eastAsia"/>
          <w:sz w:val="24"/>
          <w:szCs w:val="24"/>
        </w:rPr>
        <w:t xml:space="preserve"> </w:t>
      </w:r>
      <w:r>
        <w:rPr>
          <w:rFonts w:ascii="宋体" w:eastAsia="宋体" w:hAnsi="宋体" w:cs="Times New Roman"/>
          <w:sz w:val="24"/>
          <w:szCs w:val="24"/>
        </w:rPr>
        <w:t>1.5</w:t>
      </w:r>
      <w:r>
        <w:rPr>
          <w:rFonts w:ascii="宋体" w:eastAsia="宋体" w:hAnsi="宋体" w:cs="Times New Roman" w:hint="eastAsia"/>
          <w:sz w:val="24"/>
          <w:szCs w:val="24"/>
        </w:rPr>
        <w:t>倍行距 首行缩进2字符</w:t>
      </w:r>
    </w:p>
    <w:p w14:paraId="0E395388" w14:textId="77777777" w:rsidR="008751A5" w:rsidRPr="00C7387A" w:rsidRDefault="008751A5" w:rsidP="008751A5">
      <w:pPr>
        <w:spacing w:line="360" w:lineRule="auto"/>
        <w:rPr>
          <w:rFonts w:asciiTheme="minorEastAsia" w:hAnsiTheme="minorEastAsia"/>
          <w:sz w:val="24"/>
          <w:szCs w:val="24"/>
        </w:rPr>
      </w:pPr>
      <w:r w:rsidRPr="00111AFF">
        <w:rPr>
          <w:rFonts w:ascii="Times New Roman" w:hAnsi="Times New Roman" w:cs="Times New Roman"/>
          <w:b/>
          <w:sz w:val="24"/>
        </w:rPr>
        <w:t>Keywords</w:t>
      </w:r>
      <w:r w:rsidRPr="00111AFF">
        <w:rPr>
          <w:rFonts w:ascii="Times New Roman" w:hAnsi="Times New Roman" w:cs="Times New Roman"/>
          <w:b/>
          <w:sz w:val="24"/>
        </w:rPr>
        <w:t>：</w:t>
      </w:r>
      <w:r w:rsidRPr="00111AFF">
        <w:rPr>
          <w:rFonts w:ascii="Times New Roman" w:hAnsi="Times New Roman" w:cs="Times New Roman"/>
          <w:b/>
          <w:sz w:val="24"/>
        </w:rPr>
        <w:t xml:space="preserve"> </w:t>
      </w:r>
      <w:r>
        <w:rPr>
          <w:rFonts w:ascii="Times New Roman" w:hAnsi="Times New Roman" w:cs="Times New Roman" w:hint="eastAsia"/>
          <w:b/>
          <w:sz w:val="24"/>
        </w:rPr>
        <w:t>xx</w:t>
      </w:r>
      <w:r>
        <w:rPr>
          <w:rFonts w:ascii="Times New Roman" w:hAnsi="Times New Roman" w:cs="Times New Roman"/>
          <w:b/>
          <w:sz w:val="24"/>
        </w:rPr>
        <w:t>; xx</w:t>
      </w:r>
    </w:p>
    <w:p w14:paraId="48463823" w14:textId="77777777" w:rsidR="008751A5" w:rsidRDefault="008751A5" w:rsidP="008751A5">
      <w:pPr>
        <w:spacing w:beforeLines="50" w:before="156" w:afterLines="50" w:after="156"/>
        <w:jc w:val="center"/>
        <w:rPr>
          <w:rFonts w:ascii="黑体" w:eastAsia="黑体"/>
          <w:b/>
          <w:sz w:val="32"/>
          <w:szCs w:val="32"/>
        </w:rPr>
        <w:sectPr w:rsidR="008751A5" w:rsidSect="006336B9">
          <w:pgSz w:w="11906" w:h="16838" w:code="9"/>
          <w:pgMar w:top="1418" w:right="1588" w:bottom="1418" w:left="1588" w:header="737" w:footer="851" w:gutter="284"/>
          <w:pgNumType w:fmt="upperRoman"/>
          <w:cols w:space="425"/>
          <w:docGrid w:type="lines" w:linePitch="312"/>
        </w:sectPr>
      </w:pPr>
    </w:p>
    <w:p w14:paraId="48E4653D" w14:textId="77777777" w:rsidR="008751A5" w:rsidRDefault="008751A5" w:rsidP="008751A5">
      <w:pPr>
        <w:pStyle w:val="1"/>
        <w:jc w:val="center"/>
      </w:pPr>
      <w:bookmarkStart w:id="3" w:name="_Toc103115389"/>
      <w:bookmarkStart w:id="4" w:name="_Toc103510088"/>
      <w:r w:rsidRPr="009F2330">
        <w:rPr>
          <w:rFonts w:hint="eastAsia"/>
        </w:rPr>
        <w:lastRenderedPageBreak/>
        <w:t>目</w:t>
      </w:r>
      <w:r w:rsidRPr="009F2330">
        <w:rPr>
          <w:rFonts w:hint="eastAsia"/>
        </w:rPr>
        <w:t xml:space="preserve">  </w:t>
      </w:r>
      <w:r w:rsidRPr="009F2330">
        <w:rPr>
          <w:rFonts w:hint="eastAsia"/>
        </w:rPr>
        <w:t>录</w:t>
      </w:r>
      <w:bookmarkEnd w:id="3"/>
      <w:bookmarkEnd w:id="4"/>
    </w:p>
    <w:p w14:paraId="7D0CBCC8" w14:textId="77777777" w:rsidR="008751A5" w:rsidRPr="00AF3E6D" w:rsidRDefault="008751A5" w:rsidP="008751A5">
      <w:pPr>
        <w:rPr>
          <w:b/>
          <w:color w:val="FF0000"/>
        </w:rPr>
      </w:pPr>
      <w:bookmarkStart w:id="5" w:name="_Toc165868469"/>
      <w:bookmarkStart w:id="6" w:name="_Toc166815631"/>
      <w:r>
        <w:rPr>
          <w:rFonts w:hint="eastAsia"/>
          <w:b/>
          <w:color w:val="FF0000"/>
        </w:rPr>
        <w:t>一级标题三号加粗 行间距1</w:t>
      </w:r>
      <w:r>
        <w:rPr>
          <w:b/>
          <w:color w:val="FF0000"/>
        </w:rPr>
        <w:t>.5</w:t>
      </w:r>
      <w:r>
        <w:rPr>
          <w:rFonts w:hint="eastAsia"/>
          <w:b/>
          <w:color w:val="FF0000"/>
        </w:rPr>
        <w:t>倍 段前段后0</w:t>
      </w:r>
      <w:r>
        <w:rPr>
          <w:b/>
          <w:color w:val="FF0000"/>
        </w:rPr>
        <w:t>.5</w:t>
      </w:r>
      <w:r>
        <w:rPr>
          <w:rFonts w:hint="eastAsia"/>
          <w:b/>
          <w:color w:val="FF0000"/>
        </w:rPr>
        <w:t>行或6磅</w:t>
      </w:r>
    </w:p>
    <w:p w14:paraId="6CB34CE0" w14:textId="77777777" w:rsidR="008751A5" w:rsidRDefault="008751A5" w:rsidP="008751A5">
      <w:pPr>
        <w:rPr>
          <w:b/>
          <w:color w:val="FF0000"/>
        </w:rPr>
      </w:pPr>
    </w:p>
    <w:p w14:paraId="35990FE8" w14:textId="77777777" w:rsidR="008751A5" w:rsidRPr="00CA47DA" w:rsidRDefault="008751A5" w:rsidP="008751A5">
      <w:pPr>
        <w:rPr>
          <w:b/>
          <w:color w:val="FF0000"/>
        </w:rPr>
        <w:sectPr w:rsidR="008751A5" w:rsidRPr="00CA47DA" w:rsidSect="006336B9">
          <w:footerReference w:type="default" r:id="rId11"/>
          <w:pgSz w:w="11906" w:h="16838" w:code="9"/>
          <w:pgMar w:top="1418" w:right="1588" w:bottom="1418" w:left="1588" w:header="737" w:footer="851" w:gutter="284"/>
          <w:pgNumType w:fmt="upperRoman"/>
          <w:cols w:space="425"/>
          <w:docGrid w:type="lines" w:linePitch="312"/>
        </w:sectPr>
      </w:pPr>
      <w:r>
        <w:rPr>
          <w:rFonts w:hint="eastAsia"/>
          <w:b/>
          <w:color w:val="FF0000"/>
        </w:rPr>
        <w:t>中文宋体，英文和字符 times</w:t>
      </w:r>
      <w:r>
        <w:rPr>
          <w:b/>
          <w:color w:val="FF0000"/>
        </w:rPr>
        <w:t xml:space="preserve"> new roman</w:t>
      </w:r>
    </w:p>
    <w:p w14:paraId="4C040BBA" w14:textId="77777777" w:rsidR="008751A5" w:rsidRDefault="008751A5" w:rsidP="008751A5">
      <w:pPr>
        <w:pStyle w:val="1"/>
      </w:pPr>
      <w:bookmarkStart w:id="7" w:name="_Toc166815632"/>
      <w:bookmarkStart w:id="8" w:name="_Toc166825959"/>
      <w:bookmarkStart w:id="9" w:name="_Toc495165214"/>
      <w:bookmarkStart w:id="10" w:name="_Toc103510089"/>
      <w:bookmarkEnd w:id="5"/>
      <w:bookmarkEnd w:id="6"/>
      <w:r w:rsidRPr="00101E4E">
        <w:rPr>
          <w:rFonts w:hint="eastAsia"/>
        </w:rPr>
        <w:lastRenderedPageBreak/>
        <w:t xml:space="preserve">1 </w:t>
      </w:r>
      <w:r w:rsidRPr="00101E4E">
        <w:rPr>
          <w:rFonts w:hint="eastAsia"/>
        </w:rPr>
        <w:t>引言</w:t>
      </w:r>
      <w:bookmarkEnd w:id="7"/>
      <w:bookmarkEnd w:id="8"/>
      <w:bookmarkEnd w:id="9"/>
      <w:bookmarkEnd w:id="10"/>
    </w:p>
    <w:p w14:paraId="5242AD3F" w14:textId="77777777" w:rsidR="008751A5" w:rsidRPr="003169A7" w:rsidRDefault="008751A5" w:rsidP="008751A5">
      <w:pPr>
        <w:spacing w:line="360" w:lineRule="auto"/>
        <w:ind w:firstLineChars="200" w:firstLine="480"/>
        <w:rPr>
          <w:rFonts w:ascii="宋体" w:eastAsia="宋体" w:hAnsi="宋体" w:cs="Arial"/>
          <w:color w:val="008000"/>
          <w:sz w:val="24"/>
        </w:rPr>
      </w:pPr>
      <w:r w:rsidRPr="003169A7">
        <w:rPr>
          <w:rFonts w:ascii="宋体" w:eastAsia="宋体" w:hAnsi="宋体" w:cs="Arial" w:hint="eastAsia"/>
          <w:color w:val="008000"/>
          <w:sz w:val="24"/>
        </w:rPr>
        <w:t>主要</w:t>
      </w:r>
      <w:proofErr w:type="gramStart"/>
      <w:r w:rsidRPr="003169A7">
        <w:rPr>
          <w:rFonts w:ascii="宋体" w:eastAsia="宋体" w:hAnsi="宋体" w:cs="Arial" w:hint="eastAsia"/>
          <w:color w:val="008000"/>
          <w:sz w:val="24"/>
        </w:rPr>
        <w:t>写开发</w:t>
      </w:r>
      <w:proofErr w:type="gramEnd"/>
      <w:r w:rsidRPr="003169A7">
        <w:rPr>
          <w:rFonts w:ascii="宋体" w:eastAsia="宋体" w:hAnsi="宋体" w:cs="Arial" w:hint="eastAsia"/>
          <w:color w:val="008000"/>
          <w:sz w:val="24"/>
        </w:rPr>
        <w:t>该系统的</w:t>
      </w:r>
      <w:r>
        <w:rPr>
          <w:rFonts w:ascii="宋体" w:eastAsia="宋体" w:hAnsi="宋体" w:cs="Arial" w:hint="eastAsia"/>
          <w:color w:val="008000"/>
          <w:sz w:val="24"/>
        </w:rPr>
        <w:t>背景、</w:t>
      </w:r>
      <w:r w:rsidRPr="003169A7">
        <w:rPr>
          <w:rFonts w:ascii="宋体" w:eastAsia="宋体" w:hAnsi="宋体" w:cs="Arial" w:hint="eastAsia"/>
          <w:color w:val="008000"/>
          <w:sz w:val="24"/>
        </w:rPr>
        <w:t>目的和意义（比摘要</w:t>
      </w:r>
      <w:proofErr w:type="gramStart"/>
      <w:r w:rsidRPr="003169A7">
        <w:rPr>
          <w:rFonts w:ascii="宋体" w:eastAsia="宋体" w:hAnsi="宋体" w:cs="Arial" w:hint="eastAsia"/>
          <w:color w:val="008000"/>
          <w:sz w:val="24"/>
        </w:rPr>
        <w:t>要</w:t>
      </w:r>
      <w:proofErr w:type="gramEnd"/>
      <w:r w:rsidRPr="003169A7">
        <w:rPr>
          <w:rFonts w:ascii="宋体" w:eastAsia="宋体" w:hAnsi="宋体" w:cs="Arial" w:hint="eastAsia"/>
          <w:color w:val="008000"/>
          <w:sz w:val="24"/>
        </w:rPr>
        <w:t>详细和全面）、软件的定义、软件的开发工具，阐述课题设计的创新点、实用价值等。</w:t>
      </w:r>
    </w:p>
    <w:p w14:paraId="62FD1916" w14:textId="77777777" w:rsidR="008751A5" w:rsidRPr="003169A7" w:rsidRDefault="008751A5" w:rsidP="008751A5">
      <w:pPr>
        <w:spacing w:line="360" w:lineRule="auto"/>
        <w:ind w:firstLineChars="200" w:firstLine="480"/>
        <w:rPr>
          <w:rFonts w:ascii="Times New Roman" w:eastAsia="宋体" w:hAnsi="Times New Roman" w:cs="Times New Roman"/>
          <w:color w:val="FF0000"/>
          <w:sz w:val="24"/>
        </w:rPr>
      </w:pPr>
    </w:p>
    <w:p w14:paraId="22B83A9C" w14:textId="77777777" w:rsidR="008751A5" w:rsidRPr="00105181"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一级标题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bookmarkStart w:id="11" w:name="_Toc103510090"/>
    </w:p>
    <w:p w14:paraId="10AD2F71" w14:textId="77777777" w:rsidR="008751A5" w:rsidRPr="00105181" w:rsidRDefault="008751A5" w:rsidP="008751A5">
      <w:pPr>
        <w:tabs>
          <w:tab w:val="left" w:pos="360"/>
          <w:tab w:val="left" w:pos="9000"/>
        </w:tabs>
        <w:spacing w:line="360" w:lineRule="auto"/>
        <w:ind w:rightChars="33" w:right="69" w:firstLineChars="200" w:firstLine="480"/>
        <w:rPr>
          <w:rFonts w:ascii="宋体" w:eastAsia="宋体" w:hAnsi="宋体" w:cs="Times New Roman"/>
          <w:color w:val="FF0000"/>
          <w:kern w:val="0"/>
          <w:sz w:val="24"/>
          <w:szCs w:val="24"/>
        </w:rPr>
      </w:pPr>
      <w:r w:rsidRPr="00105181">
        <w:rPr>
          <w:rFonts w:ascii="宋体" w:eastAsia="宋体" w:hAnsi="宋体" w:cs="Times New Roman" w:hint="eastAsia"/>
          <w:color w:val="FF0000"/>
          <w:sz w:val="24"/>
          <w:szCs w:val="24"/>
        </w:rPr>
        <w:t xml:space="preserve">正文：小四 宋体 </w:t>
      </w:r>
      <w:r w:rsidRPr="00105181">
        <w:rPr>
          <w:rFonts w:ascii="宋体" w:eastAsia="宋体" w:hAnsi="宋体" w:cs="Times New Roman"/>
          <w:color w:val="FF0000"/>
          <w:sz w:val="24"/>
          <w:szCs w:val="24"/>
        </w:rPr>
        <w:t>1.5</w:t>
      </w:r>
      <w:r w:rsidRPr="00105181">
        <w:rPr>
          <w:rFonts w:ascii="宋体" w:eastAsia="宋体" w:hAnsi="宋体" w:cs="Times New Roman" w:hint="eastAsia"/>
          <w:color w:val="FF0000"/>
          <w:sz w:val="24"/>
          <w:szCs w:val="24"/>
        </w:rPr>
        <w:t>倍行距 首行缩进2字符</w:t>
      </w:r>
    </w:p>
    <w:p w14:paraId="5F01C170" w14:textId="77777777" w:rsidR="008751A5" w:rsidRPr="00105181" w:rsidRDefault="008751A5" w:rsidP="008751A5">
      <w:pPr>
        <w:sectPr w:rsidR="008751A5" w:rsidRPr="00105181" w:rsidSect="006336B9">
          <w:footerReference w:type="default" r:id="rId12"/>
          <w:pgSz w:w="11906" w:h="16838"/>
          <w:pgMar w:top="1440" w:right="1797" w:bottom="1440" w:left="1797" w:header="737" w:footer="992" w:gutter="0"/>
          <w:cols w:space="720"/>
          <w:docGrid w:type="lines" w:linePitch="312"/>
        </w:sectPr>
      </w:pPr>
    </w:p>
    <w:p w14:paraId="6166D926" w14:textId="77777777" w:rsidR="008751A5" w:rsidRDefault="008751A5" w:rsidP="008751A5">
      <w:pPr>
        <w:pStyle w:val="1"/>
      </w:pPr>
      <w:r w:rsidRPr="00482BF9">
        <w:rPr>
          <w:rFonts w:hint="eastAsia"/>
        </w:rPr>
        <w:lastRenderedPageBreak/>
        <w:t>2</w:t>
      </w:r>
      <w:r>
        <w:rPr>
          <w:rFonts w:hint="eastAsia"/>
        </w:rPr>
        <w:t xml:space="preserve"> </w:t>
      </w:r>
      <w:r>
        <w:rPr>
          <w:rFonts w:hint="eastAsia"/>
        </w:rPr>
        <w:t>可行性研究</w:t>
      </w:r>
      <w:bookmarkEnd w:id="11"/>
    </w:p>
    <w:p w14:paraId="41A5837C"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E042210" w14:textId="0F45470A" w:rsidR="00682E0C" w:rsidRDefault="008751A5" w:rsidP="00682E0C">
      <w:pPr>
        <w:pStyle w:val="2"/>
        <w:spacing w:beforeLines="50" w:before="156" w:afterLines="50" w:after="156" w:line="360" w:lineRule="auto"/>
        <w:rPr>
          <w:rFonts w:ascii="Times New Roman" w:eastAsia="宋体" w:hAnsi="Times New Roman" w:cs="Times New Roman"/>
        </w:rPr>
      </w:pPr>
      <w:bookmarkStart w:id="12" w:name="_Toc166825960"/>
      <w:bookmarkStart w:id="13" w:name="_Toc495165215"/>
      <w:bookmarkStart w:id="14" w:name="_Toc103510091"/>
      <w:bookmarkStart w:id="15" w:name="_Toc166815633"/>
      <w:r w:rsidRPr="00BB173D">
        <w:rPr>
          <w:rFonts w:ascii="Times New Roman" w:eastAsia="宋体" w:hAnsi="Times New Roman" w:cs="Times New Roman"/>
        </w:rPr>
        <w:t xml:space="preserve">2.1 </w:t>
      </w:r>
      <w:bookmarkEnd w:id="12"/>
      <w:bookmarkEnd w:id="13"/>
      <w:bookmarkEnd w:id="14"/>
      <w:r>
        <w:rPr>
          <w:rFonts w:ascii="Times New Roman" w:eastAsia="宋体" w:hAnsi="Times New Roman" w:cs="Times New Roman" w:hint="eastAsia"/>
        </w:rPr>
        <w:t>需求概述</w:t>
      </w:r>
    </w:p>
    <w:p w14:paraId="6FC30F0A" w14:textId="13575627" w:rsidR="00682E0C" w:rsidRPr="00AF05E1" w:rsidRDefault="00682E0C" w:rsidP="00682E0C">
      <w:pPr>
        <w:rPr>
          <w:rFonts w:ascii="宋体" w:eastAsia="宋体" w:hAnsi="宋体"/>
          <w:sz w:val="24"/>
          <w:szCs w:val="24"/>
        </w:rPr>
      </w:pPr>
      <w:r w:rsidRPr="00AF05E1">
        <w:rPr>
          <w:rFonts w:ascii="宋体" w:eastAsia="宋体" w:hAnsi="宋体" w:hint="eastAsia"/>
          <w:sz w:val="24"/>
          <w:szCs w:val="24"/>
        </w:rPr>
        <w:t>北上广城市房价对中国其他城市的房价及以房地产为主导的经济起到定位和引导作用，研究北上广房价关系到中国基层人民的生活质量。</w:t>
      </w:r>
    </w:p>
    <w:p w14:paraId="1B089696" w14:textId="77777777" w:rsidR="008751A5" w:rsidRPr="003169A7" w:rsidRDefault="008751A5" w:rsidP="008751A5">
      <w:pPr>
        <w:spacing w:line="360" w:lineRule="auto"/>
        <w:ind w:firstLineChars="200" w:firstLine="480"/>
        <w:rPr>
          <w:rFonts w:ascii="宋体" w:hAnsi="宋体" w:cs="Arial"/>
          <w:color w:val="008000"/>
          <w:sz w:val="24"/>
        </w:rPr>
      </w:pPr>
      <w:r>
        <w:rPr>
          <w:rFonts w:ascii="宋体" w:hAnsi="宋体" w:cs="Arial" w:hint="eastAsia"/>
          <w:color w:val="008000"/>
          <w:sz w:val="24"/>
        </w:rPr>
        <w:t>粗略分析系统操作流程以及功能和特色。</w:t>
      </w:r>
    </w:p>
    <w:p w14:paraId="3385B51C"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sidRPr="00BB173D">
        <w:rPr>
          <w:rFonts w:ascii="Times New Roman" w:eastAsia="宋体" w:hAnsi="Times New Roman" w:cs="Times New Roman" w:hint="eastAsia"/>
          <w:color w:val="FF0000"/>
          <w:sz w:val="24"/>
        </w:rPr>
        <w:t>二级标题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小三号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2B81CAFD" w14:textId="77777777" w:rsidR="008751A5" w:rsidRDefault="008751A5" w:rsidP="008751A5">
      <w:pPr>
        <w:spacing w:line="360" w:lineRule="auto"/>
        <w:ind w:firstLineChars="200" w:firstLine="480"/>
        <w:rPr>
          <w:rFonts w:ascii="Times New Roman" w:eastAsia="宋体" w:hAnsi="Times New Roman" w:cs="Times New Roman"/>
          <w:color w:val="FF0000"/>
          <w:sz w:val="24"/>
        </w:rPr>
      </w:pPr>
      <w:r>
        <w:rPr>
          <w:rFonts w:ascii="Times New Roman" w:eastAsia="宋体" w:hAnsi="Times New Roman" w:cs="Times New Roman" w:hint="eastAsia"/>
          <w:color w:val="FF0000"/>
          <w:sz w:val="24"/>
        </w:rPr>
        <w:t>结合系统流图或业务流程图概述系统需求及物理组成。</w:t>
      </w:r>
    </w:p>
    <w:p w14:paraId="2D552141" w14:textId="77777777" w:rsidR="008751A5" w:rsidRPr="00BB173D" w:rsidRDefault="008751A5" w:rsidP="008751A5">
      <w:pPr>
        <w:pStyle w:val="2"/>
        <w:spacing w:beforeLines="50" w:before="156" w:afterLines="50" w:after="156" w:line="360" w:lineRule="auto"/>
        <w:rPr>
          <w:rFonts w:ascii="Times New Roman" w:eastAsia="宋体" w:hAnsi="Times New Roman" w:cs="Times New Roman"/>
        </w:rPr>
      </w:pPr>
      <w:bookmarkStart w:id="16" w:name="_Toc103510093"/>
      <w:bookmarkStart w:id="17" w:name="_Toc166815636"/>
      <w:bookmarkEnd w:id="15"/>
      <w:r w:rsidRPr="00BB173D">
        <w:rPr>
          <w:rFonts w:ascii="Times New Roman" w:eastAsia="宋体" w:hAnsi="Times New Roman" w:cs="Times New Roman" w:hint="eastAsia"/>
        </w:rPr>
        <w:t>2.</w:t>
      </w:r>
      <w:r>
        <w:rPr>
          <w:rFonts w:ascii="Times New Roman" w:eastAsia="宋体" w:hAnsi="Times New Roman" w:cs="Times New Roman"/>
        </w:rPr>
        <w:t>2</w:t>
      </w:r>
      <w:r w:rsidRPr="00BB173D">
        <w:rPr>
          <w:rFonts w:ascii="Times New Roman" w:eastAsia="宋体" w:hAnsi="Times New Roman" w:cs="Times New Roman" w:hint="eastAsia"/>
        </w:rPr>
        <w:t xml:space="preserve"> </w:t>
      </w:r>
      <w:r w:rsidRPr="00BB173D">
        <w:rPr>
          <w:rFonts w:ascii="Times New Roman" w:eastAsia="宋体" w:hAnsi="Times New Roman" w:cs="Times New Roman" w:hint="eastAsia"/>
        </w:rPr>
        <w:t>系统可行性</w:t>
      </w:r>
      <w:bookmarkEnd w:id="16"/>
    </w:p>
    <w:p w14:paraId="35E9902F" w14:textId="77777777" w:rsidR="008751A5" w:rsidRDefault="008751A5" w:rsidP="008751A5">
      <w:pPr>
        <w:pStyle w:val="3"/>
        <w:spacing w:before="156" w:after="156"/>
        <w:rPr>
          <w:rFonts w:ascii="Times New Roman" w:eastAsia="宋体" w:hAnsi="Times New Roman" w:cs="Times New Roman"/>
          <w:b/>
          <w:bCs w:val="0"/>
          <w:sz w:val="28"/>
          <w:szCs w:val="28"/>
        </w:rPr>
      </w:pPr>
      <w:bookmarkStart w:id="18" w:name="_Toc103510094"/>
      <w:r w:rsidRPr="00017D35">
        <w:rPr>
          <w:rFonts w:ascii="Times New Roman" w:eastAsia="宋体" w:hAnsi="Times New Roman" w:cs="Times New Roman"/>
          <w:b/>
          <w:bCs w:val="0"/>
          <w:sz w:val="28"/>
          <w:szCs w:val="28"/>
        </w:rPr>
        <w:t>2.</w:t>
      </w:r>
      <w:r>
        <w:rPr>
          <w:rFonts w:ascii="Times New Roman" w:eastAsia="宋体" w:hAnsi="Times New Roman" w:cs="Times New Roman"/>
          <w:b/>
          <w:bCs w:val="0"/>
          <w:sz w:val="28"/>
          <w:szCs w:val="28"/>
        </w:rPr>
        <w:t>2.1</w:t>
      </w:r>
      <w:r w:rsidRPr="00017D35">
        <w:rPr>
          <w:rFonts w:ascii="Times New Roman" w:eastAsia="宋体" w:hAnsi="Times New Roman" w:cs="Times New Roman"/>
          <w:b/>
          <w:bCs w:val="0"/>
          <w:sz w:val="28"/>
          <w:szCs w:val="28"/>
        </w:rPr>
        <w:t>经济可行性</w:t>
      </w:r>
      <w:bookmarkEnd w:id="18"/>
    </w:p>
    <w:p w14:paraId="5C4D1F2F" w14:textId="77777777" w:rsidR="008751A5" w:rsidRPr="00017D35" w:rsidRDefault="008751A5" w:rsidP="008751A5">
      <w:pPr>
        <w:spacing w:line="360" w:lineRule="auto"/>
        <w:ind w:firstLineChars="200" w:firstLine="480"/>
        <w:rPr>
          <w:rFonts w:ascii="Times New Roman" w:eastAsia="宋体" w:hAnsi="Times New Roman" w:cs="Times New Roman"/>
          <w:color w:val="FF0000"/>
          <w:sz w:val="24"/>
        </w:rPr>
      </w:pPr>
      <w:r w:rsidRPr="00BB173D">
        <w:rPr>
          <w:rFonts w:ascii="Times New Roman" w:eastAsia="宋体" w:hAnsi="Times New Roman" w:cs="Times New Roman" w:hint="eastAsia"/>
          <w:color w:val="FF0000"/>
          <w:sz w:val="24"/>
        </w:rPr>
        <w:t>(</w:t>
      </w:r>
      <w:r>
        <w:rPr>
          <w:rFonts w:ascii="Times New Roman" w:eastAsia="宋体" w:hAnsi="Times New Roman" w:cs="Times New Roman" w:hint="eastAsia"/>
          <w:color w:val="FF0000"/>
          <w:sz w:val="24"/>
        </w:rPr>
        <w:t>三</w:t>
      </w:r>
      <w:r w:rsidRPr="00BB173D">
        <w:rPr>
          <w:rFonts w:ascii="Times New Roman" w:eastAsia="宋体" w:hAnsi="Times New Roman" w:cs="Times New Roman" w:hint="eastAsia"/>
          <w:color w:val="FF0000"/>
          <w:sz w:val="24"/>
        </w:rPr>
        <w:t>级标题</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宋体</w:t>
      </w:r>
      <w:r w:rsidRPr="00BB173D">
        <w:rPr>
          <w:rFonts w:ascii="Times New Roman" w:eastAsia="宋体" w:hAnsi="Times New Roman" w:cs="Times New Roman" w:hint="eastAsia"/>
          <w:color w:val="FF0000"/>
          <w:sz w:val="24"/>
        </w:rPr>
        <w:t xml:space="preserve"> </w:t>
      </w:r>
      <w:r>
        <w:rPr>
          <w:rFonts w:ascii="Times New Roman" w:eastAsia="宋体" w:hAnsi="Times New Roman" w:cs="Times New Roman" w:hint="eastAsia"/>
          <w:color w:val="FF0000"/>
          <w:sz w:val="24"/>
        </w:rPr>
        <w:t>四</w:t>
      </w:r>
      <w:r w:rsidRPr="00BB173D">
        <w:rPr>
          <w:rFonts w:ascii="Times New Roman" w:eastAsia="宋体" w:hAnsi="Times New Roman" w:cs="Times New Roman" w:hint="eastAsia"/>
          <w:color w:val="FF0000"/>
          <w:sz w:val="24"/>
        </w:rPr>
        <w:t>号</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加粗</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1.5</w:t>
      </w:r>
      <w:r w:rsidRPr="00BB173D">
        <w:rPr>
          <w:rFonts w:ascii="Times New Roman" w:eastAsia="宋体" w:hAnsi="Times New Roman" w:cs="Times New Roman" w:hint="eastAsia"/>
          <w:color w:val="FF0000"/>
          <w:sz w:val="24"/>
        </w:rPr>
        <w:t>倍行间距</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color w:val="FF0000"/>
          <w:sz w:val="24"/>
        </w:rPr>
        <w:t xml:space="preserve"> </w:t>
      </w:r>
      <w:r w:rsidRPr="00BB173D">
        <w:rPr>
          <w:rFonts w:ascii="Times New Roman" w:eastAsia="宋体" w:hAnsi="Times New Roman" w:cs="Times New Roman" w:hint="eastAsia"/>
          <w:color w:val="FF0000"/>
          <w:sz w:val="24"/>
        </w:rPr>
        <w:t>段前段后各</w:t>
      </w:r>
      <w:r w:rsidRPr="00BB173D">
        <w:rPr>
          <w:rFonts w:ascii="Times New Roman" w:eastAsia="宋体" w:hAnsi="Times New Roman" w:cs="Times New Roman" w:hint="eastAsia"/>
          <w:color w:val="FF0000"/>
          <w:sz w:val="24"/>
        </w:rPr>
        <w:t>0</w:t>
      </w:r>
      <w:r w:rsidRPr="00BB173D">
        <w:rPr>
          <w:rFonts w:ascii="Times New Roman" w:eastAsia="宋体" w:hAnsi="Times New Roman" w:cs="Times New Roman"/>
          <w:color w:val="FF0000"/>
          <w:sz w:val="24"/>
        </w:rPr>
        <w:t>.5</w:t>
      </w:r>
      <w:r w:rsidRPr="00BB173D">
        <w:rPr>
          <w:rFonts w:ascii="Times New Roman" w:eastAsia="宋体" w:hAnsi="Times New Roman" w:cs="Times New Roman" w:hint="eastAsia"/>
          <w:color w:val="FF0000"/>
          <w:sz w:val="24"/>
        </w:rPr>
        <w:t>行</w:t>
      </w:r>
      <w:r w:rsidRPr="00BB173D">
        <w:rPr>
          <w:rFonts w:ascii="Times New Roman" w:eastAsia="宋体" w:hAnsi="Times New Roman" w:cs="Times New Roman" w:hint="eastAsia"/>
          <w:color w:val="FF0000"/>
          <w:sz w:val="24"/>
        </w:rPr>
        <w:t xml:space="preserve"> </w:t>
      </w:r>
      <w:r w:rsidRPr="00BB173D">
        <w:rPr>
          <w:rFonts w:ascii="Times New Roman" w:eastAsia="宋体" w:hAnsi="Times New Roman" w:cs="Times New Roman" w:hint="eastAsia"/>
          <w:color w:val="FF0000"/>
          <w:sz w:val="24"/>
        </w:rPr>
        <w:t>左对齐</w:t>
      </w:r>
      <w:r w:rsidRPr="00BB173D">
        <w:rPr>
          <w:rFonts w:ascii="Times New Roman" w:eastAsia="宋体" w:hAnsi="Times New Roman" w:cs="Times New Roman"/>
          <w:color w:val="FF0000"/>
          <w:sz w:val="24"/>
        </w:rPr>
        <w:t>)</w:t>
      </w:r>
    </w:p>
    <w:p w14:paraId="15B22C30" w14:textId="77777777" w:rsidR="008751A5" w:rsidRPr="00105181"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（1）</w:t>
      </w:r>
      <w:r w:rsidRPr="00105181">
        <w:rPr>
          <w:rFonts w:ascii="宋体" w:eastAsia="宋体" w:hAnsi="宋体" w:hint="eastAsia"/>
          <w:b/>
          <w:sz w:val="24"/>
          <w:szCs w:val="24"/>
        </w:rPr>
        <w:t>工作量估算</w:t>
      </w:r>
    </w:p>
    <w:p w14:paraId="6F55E64E" w14:textId="77777777" w:rsidR="008751A5" w:rsidRDefault="008751A5" w:rsidP="008751A5">
      <w:pPr>
        <w:spacing w:line="360" w:lineRule="auto"/>
        <w:ind w:left="480"/>
        <w:rPr>
          <w:rFonts w:ascii="宋体" w:eastAsia="宋体" w:hAnsi="宋体"/>
          <w:sz w:val="24"/>
          <w:szCs w:val="24"/>
        </w:rPr>
      </w:pPr>
      <w:r>
        <w:rPr>
          <w:rFonts w:ascii="宋体" w:eastAsia="宋体" w:hAnsi="宋体" w:hint="eastAsia"/>
          <w:sz w:val="24"/>
          <w:szCs w:val="24"/>
        </w:rPr>
        <w:t>在软件开发阶段需要使用到的人力工作量百分比如下表2-1所示。</w:t>
      </w:r>
    </w:p>
    <w:p w14:paraId="4D71395E"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表</w:t>
      </w:r>
      <w:r w:rsidRPr="004076D2">
        <w:rPr>
          <w:rFonts w:ascii="黑体" w:eastAsia="黑体" w:hAnsi="黑体" w:hint="eastAsia"/>
        </w:rPr>
        <w:t>2-</w:t>
      </w:r>
      <w:r>
        <w:rPr>
          <w:rFonts w:ascii="黑体" w:eastAsia="黑体" w:hAnsi="黑体" w:hint="eastAsia"/>
        </w:rPr>
        <w:t>1</w:t>
      </w:r>
      <w:r w:rsidRPr="004076D2">
        <w:rPr>
          <w:rFonts w:ascii="黑体" w:eastAsia="黑体" w:hAnsi="黑体" w:hint="eastAsia"/>
        </w:rPr>
        <w:t>毕业设计过程管理系统</w:t>
      </w:r>
      <w:r>
        <w:rPr>
          <w:rFonts w:ascii="黑体" w:eastAsia="黑体" w:hAnsi="黑体" w:hint="eastAsia"/>
        </w:rPr>
        <w:t>各个开发阶段的人力百分比</w:t>
      </w:r>
    </w:p>
    <w:p w14:paraId="0BB2AEE2" w14:textId="77777777" w:rsidR="008751A5" w:rsidRPr="00105181" w:rsidRDefault="008751A5" w:rsidP="008751A5">
      <w:pPr>
        <w:spacing w:line="360" w:lineRule="auto"/>
        <w:ind w:firstLineChars="200" w:firstLine="420"/>
        <w:jc w:val="center"/>
        <w:rPr>
          <w:rFonts w:ascii="黑体" w:eastAsia="黑体" w:hAnsi="黑体"/>
          <w:color w:val="FF0000"/>
        </w:rPr>
      </w:pPr>
      <w:r w:rsidRPr="00105181">
        <w:rPr>
          <w:rFonts w:ascii="黑体" w:eastAsia="黑体" w:hAnsi="黑体" w:hint="eastAsia"/>
          <w:color w:val="FF0000"/>
        </w:rPr>
        <w:t>（表格标题： 中文黑体 英文t</w:t>
      </w:r>
      <w:r w:rsidRPr="00105181">
        <w:rPr>
          <w:rFonts w:ascii="黑体" w:eastAsia="黑体" w:hAnsi="黑体"/>
          <w:color w:val="FF0000"/>
        </w:rPr>
        <w:t xml:space="preserve">imes new roman </w:t>
      </w:r>
      <w:r w:rsidRPr="00105181">
        <w:rPr>
          <w:rFonts w:ascii="黑体" w:eastAsia="黑体" w:hAnsi="黑体" w:hint="eastAsia"/>
          <w:color w:val="FF0000"/>
        </w:rPr>
        <w:t>五号 不加粗 表格上方 居中对齐）</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4446"/>
        <w:gridCol w:w="4052"/>
      </w:tblGrid>
      <w:tr w:rsidR="008751A5" w14:paraId="2D70774F" w14:textId="77777777" w:rsidTr="006336B9">
        <w:trPr>
          <w:cantSplit/>
          <w:trHeight w:val="409"/>
          <w:jc w:val="center"/>
        </w:trPr>
        <w:tc>
          <w:tcPr>
            <w:tcW w:w="2616" w:type="pct"/>
            <w:tcBorders>
              <w:left w:val="single" w:sz="4" w:space="0" w:color="auto"/>
              <w:bottom w:val="single" w:sz="4" w:space="0" w:color="auto"/>
            </w:tcBorders>
            <w:vAlign w:val="center"/>
          </w:tcPr>
          <w:p w14:paraId="60EBBE8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任务</w:t>
            </w:r>
          </w:p>
        </w:tc>
        <w:tc>
          <w:tcPr>
            <w:tcW w:w="2384" w:type="pct"/>
            <w:tcBorders>
              <w:bottom w:val="single" w:sz="4" w:space="0" w:color="auto"/>
            </w:tcBorders>
            <w:vAlign w:val="center"/>
          </w:tcPr>
          <w:p w14:paraId="4EF87A1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人力（%）</w:t>
            </w:r>
          </w:p>
        </w:tc>
      </w:tr>
      <w:tr w:rsidR="008751A5" w14:paraId="4076C957" w14:textId="77777777" w:rsidTr="006336B9">
        <w:trPr>
          <w:cantSplit/>
          <w:trHeight w:val="203"/>
          <w:jc w:val="center"/>
        </w:trPr>
        <w:tc>
          <w:tcPr>
            <w:tcW w:w="2616" w:type="pct"/>
            <w:tcBorders>
              <w:top w:val="single" w:sz="4" w:space="0" w:color="auto"/>
            </w:tcBorders>
            <w:vAlign w:val="center"/>
          </w:tcPr>
          <w:p w14:paraId="4E9DD8F5"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可行性研究</w:t>
            </w:r>
          </w:p>
        </w:tc>
        <w:tc>
          <w:tcPr>
            <w:tcW w:w="2384" w:type="pct"/>
            <w:tcBorders>
              <w:top w:val="single" w:sz="4" w:space="0" w:color="auto"/>
            </w:tcBorders>
            <w:vAlign w:val="center"/>
          </w:tcPr>
          <w:p w14:paraId="1898FEE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w:t>
            </w:r>
          </w:p>
        </w:tc>
      </w:tr>
      <w:tr w:rsidR="008751A5" w14:paraId="1D438AF8" w14:textId="77777777" w:rsidTr="006336B9">
        <w:trPr>
          <w:cantSplit/>
          <w:jc w:val="center"/>
        </w:trPr>
        <w:tc>
          <w:tcPr>
            <w:tcW w:w="2616" w:type="pct"/>
            <w:vAlign w:val="center"/>
          </w:tcPr>
          <w:p w14:paraId="2816F30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需求分析</w:t>
            </w:r>
          </w:p>
        </w:tc>
        <w:tc>
          <w:tcPr>
            <w:tcW w:w="2384" w:type="pct"/>
            <w:vAlign w:val="center"/>
          </w:tcPr>
          <w:p w14:paraId="13757CD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w:t>
            </w:r>
          </w:p>
        </w:tc>
      </w:tr>
      <w:tr w:rsidR="008751A5" w14:paraId="1D13B85B" w14:textId="77777777" w:rsidTr="006336B9">
        <w:trPr>
          <w:cantSplit/>
          <w:jc w:val="center"/>
        </w:trPr>
        <w:tc>
          <w:tcPr>
            <w:tcW w:w="2616" w:type="pct"/>
            <w:vAlign w:val="center"/>
          </w:tcPr>
          <w:p w14:paraId="4337026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概要设计和详细设计</w:t>
            </w:r>
          </w:p>
        </w:tc>
        <w:tc>
          <w:tcPr>
            <w:tcW w:w="2384" w:type="pct"/>
            <w:vAlign w:val="center"/>
          </w:tcPr>
          <w:p w14:paraId="306490C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25</w:t>
            </w:r>
          </w:p>
        </w:tc>
      </w:tr>
      <w:tr w:rsidR="008751A5" w14:paraId="015FB59E" w14:textId="77777777" w:rsidTr="006336B9">
        <w:trPr>
          <w:cantSplit/>
          <w:jc w:val="center"/>
        </w:trPr>
        <w:tc>
          <w:tcPr>
            <w:tcW w:w="2616" w:type="pct"/>
            <w:vAlign w:val="center"/>
          </w:tcPr>
          <w:p w14:paraId="1894312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编码和测试</w:t>
            </w:r>
          </w:p>
        </w:tc>
        <w:tc>
          <w:tcPr>
            <w:tcW w:w="2384" w:type="pct"/>
            <w:vAlign w:val="center"/>
          </w:tcPr>
          <w:p w14:paraId="082EAAEB"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60</w:t>
            </w:r>
          </w:p>
        </w:tc>
      </w:tr>
      <w:tr w:rsidR="008751A5" w14:paraId="40D0D707" w14:textId="77777777" w:rsidTr="006336B9">
        <w:trPr>
          <w:cantSplit/>
          <w:trHeight w:val="58"/>
          <w:jc w:val="center"/>
        </w:trPr>
        <w:tc>
          <w:tcPr>
            <w:tcW w:w="2616" w:type="pct"/>
            <w:vAlign w:val="center"/>
          </w:tcPr>
          <w:p w14:paraId="4FC7235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2384" w:type="pct"/>
            <w:vAlign w:val="center"/>
          </w:tcPr>
          <w:p w14:paraId="25A4DD77"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w:t>
            </w:r>
          </w:p>
        </w:tc>
      </w:tr>
    </w:tbl>
    <w:p w14:paraId="26D5F53F" w14:textId="77777777" w:rsidR="008751A5" w:rsidRDefault="008751A5" w:rsidP="008751A5">
      <w:pPr>
        <w:spacing w:line="360" w:lineRule="auto"/>
        <w:ind w:firstLineChars="200" w:firstLine="482"/>
        <w:rPr>
          <w:rFonts w:ascii="宋体" w:eastAsia="宋体" w:hAnsi="宋体"/>
          <w:b/>
          <w:sz w:val="24"/>
          <w:szCs w:val="24"/>
        </w:rPr>
      </w:pPr>
      <w:r>
        <w:rPr>
          <w:rFonts w:ascii="宋体" w:eastAsia="宋体" w:hAnsi="宋体" w:hint="eastAsia"/>
          <w:b/>
          <w:sz w:val="24"/>
          <w:szCs w:val="24"/>
        </w:rPr>
        <w:t>（2）</w:t>
      </w:r>
      <w:r w:rsidRPr="00105181">
        <w:rPr>
          <w:rFonts w:ascii="宋体" w:eastAsia="宋体" w:hAnsi="宋体" w:hint="eastAsia"/>
          <w:b/>
          <w:sz w:val="24"/>
          <w:szCs w:val="24"/>
        </w:rPr>
        <w:t>成本估算</w:t>
      </w:r>
    </w:p>
    <w:p w14:paraId="792E3339" w14:textId="77777777" w:rsidR="008751A5" w:rsidRDefault="008751A5" w:rsidP="008751A5">
      <w:pPr>
        <w:spacing w:line="360" w:lineRule="auto"/>
        <w:ind w:firstLineChars="300" w:firstLine="720"/>
        <w:rPr>
          <w:rFonts w:ascii="宋体" w:eastAsia="宋体" w:hAnsi="宋体"/>
          <w:sz w:val="24"/>
          <w:szCs w:val="24"/>
        </w:rPr>
      </w:pPr>
      <w:r>
        <w:rPr>
          <w:rFonts w:ascii="宋体" w:eastAsia="宋体" w:hAnsi="宋体" w:hint="eastAsia"/>
          <w:sz w:val="24"/>
          <w:szCs w:val="24"/>
        </w:rPr>
        <w:t>在软件开发阶段需要其他一次性支出如下表2-2所示。</w:t>
      </w:r>
    </w:p>
    <w:p w14:paraId="7C6FFA87"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表2-2软件开发过程中各个开发阶段的一次性支出</w:t>
      </w:r>
    </w:p>
    <w:tbl>
      <w:tblPr>
        <w:tblStyle w:val="a9"/>
        <w:tblW w:w="5000" w:type="pct"/>
        <w:jc w:val="center"/>
        <w:tblBorders>
          <w:top w:val="single" w:sz="12" w:space="0" w:color="auto"/>
          <w:left w:val="none" w:sz="0" w:space="0" w:color="auto"/>
          <w:bottom w:val="single" w:sz="12" w:space="0" w:color="auto"/>
          <w:right w:val="none" w:sz="0" w:space="0" w:color="auto"/>
          <w:insideH w:val="dotted" w:sz="4" w:space="0" w:color="auto"/>
          <w:insideV w:val="dotted" w:sz="4" w:space="0" w:color="auto"/>
        </w:tblBorders>
        <w:tblLook w:val="04A0" w:firstRow="1" w:lastRow="0" w:firstColumn="1" w:lastColumn="0" w:noHBand="0" w:noVBand="1"/>
      </w:tblPr>
      <w:tblGrid>
        <w:gridCol w:w="6475"/>
        <w:gridCol w:w="2023"/>
      </w:tblGrid>
      <w:tr w:rsidR="008751A5" w14:paraId="6AAE27B9" w14:textId="77777777" w:rsidTr="006336B9">
        <w:trPr>
          <w:cantSplit/>
          <w:trHeight w:val="409"/>
          <w:jc w:val="center"/>
        </w:trPr>
        <w:tc>
          <w:tcPr>
            <w:tcW w:w="3810" w:type="pct"/>
            <w:tcBorders>
              <w:left w:val="single" w:sz="4" w:space="0" w:color="auto"/>
              <w:bottom w:val="single" w:sz="4" w:space="0" w:color="auto"/>
            </w:tcBorders>
            <w:vAlign w:val="center"/>
          </w:tcPr>
          <w:p w14:paraId="6EEB11B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项目</w:t>
            </w:r>
          </w:p>
        </w:tc>
        <w:tc>
          <w:tcPr>
            <w:tcW w:w="1190" w:type="pct"/>
            <w:tcBorders>
              <w:bottom w:val="single" w:sz="4" w:space="0" w:color="auto"/>
            </w:tcBorders>
            <w:vAlign w:val="center"/>
          </w:tcPr>
          <w:p w14:paraId="4B1473E0"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费用（元）</w:t>
            </w:r>
          </w:p>
        </w:tc>
      </w:tr>
      <w:tr w:rsidR="008751A5" w14:paraId="2C68524A" w14:textId="77777777" w:rsidTr="006336B9">
        <w:trPr>
          <w:cantSplit/>
          <w:trHeight w:val="203"/>
          <w:jc w:val="center"/>
        </w:trPr>
        <w:tc>
          <w:tcPr>
            <w:tcW w:w="3810" w:type="pct"/>
            <w:tcBorders>
              <w:top w:val="single" w:sz="4" w:space="0" w:color="auto"/>
            </w:tcBorders>
            <w:vAlign w:val="center"/>
          </w:tcPr>
          <w:p w14:paraId="3636CBC2"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系统前期需求研究</w:t>
            </w:r>
          </w:p>
        </w:tc>
        <w:tc>
          <w:tcPr>
            <w:tcW w:w="1190" w:type="pct"/>
            <w:tcBorders>
              <w:top w:val="single" w:sz="4" w:space="0" w:color="auto"/>
            </w:tcBorders>
            <w:vAlign w:val="center"/>
          </w:tcPr>
          <w:p w14:paraId="6F33AC5D"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3ADC89FE" w14:textId="77777777" w:rsidTr="006336B9">
        <w:trPr>
          <w:cantSplit/>
          <w:jc w:val="center"/>
        </w:trPr>
        <w:tc>
          <w:tcPr>
            <w:tcW w:w="3810" w:type="pct"/>
            <w:vAlign w:val="center"/>
          </w:tcPr>
          <w:p w14:paraId="3929A6F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lastRenderedPageBreak/>
              <w:t>开发计划与测试基准研究</w:t>
            </w:r>
          </w:p>
        </w:tc>
        <w:tc>
          <w:tcPr>
            <w:tcW w:w="1190" w:type="pct"/>
            <w:vAlign w:val="center"/>
          </w:tcPr>
          <w:p w14:paraId="0DF63F06"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w:t>
            </w:r>
          </w:p>
        </w:tc>
      </w:tr>
      <w:tr w:rsidR="008751A5" w14:paraId="2766AEFA" w14:textId="77777777" w:rsidTr="006336B9">
        <w:trPr>
          <w:cantSplit/>
          <w:jc w:val="center"/>
        </w:trPr>
        <w:tc>
          <w:tcPr>
            <w:tcW w:w="3810" w:type="pct"/>
            <w:vAlign w:val="center"/>
          </w:tcPr>
          <w:p w14:paraId="39A6B3AF"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数据库的建立与数据字典</w:t>
            </w:r>
          </w:p>
        </w:tc>
        <w:tc>
          <w:tcPr>
            <w:tcW w:w="1190" w:type="pct"/>
            <w:vAlign w:val="center"/>
          </w:tcPr>
          <w:p w14:paraId="4B48155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48595025" w14:textId="77777777" w:rsidTr="006336B9">
        <w:trPr>
          <w:cantSplit/>
          <w:jc w:val="center"/>
        </w:trPr>
        <w:tc>
          <w:tcPr>
            <w:tcW w:w="3810" w:type="pct"/>
            <w:vAlign w:val="center"/>
          </w:tcPr>
          <w:p w14:paraId="29536B89"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检查费用和管理性费用</w:t>
            </w:r>
          </w:p>
        </w:tc>
        <w:tc>
          <w:tcPr>
            <w:tcW w:w="1190" w:type="pct"/>
            <w:vAlign w:val="center"/>
          </w:tcPr>
          <w:p w14:paraId="005141E3"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1500</w:t>
            </w:r>
          </w:p>
        </w:tc>
      </w:tr>
      <w:tr w:rsidR="008751A5" w14:paraId="07FF0681" w14:textId="77777777" w:rsidTr="006336B9">
        <w:trPr>
          <w:cantSplit/>
          <w:trHeight w:val="58"/>
          <w:jc w:val="center"/>
        </w:trPr>
        <w:tc>
          <w:tcPr>
            <w:tcW w:w="3810" w:type="pct"/>
            <w:vAlign w:val="center"/>
          </w:tcPr>
          <w:p w14:paraId="25647B81"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培训费及软件开发人员所需的一次性支出</w:t>
            </w:r>
          </w:p>
        </w:tc>
        <w:tc>
          <w:tcPr>
            <w:tcW w:w="1190" w:type="pct"/>
            <w:vAlign w:val="center"/>
          </w:tcPr>
          <w:p w14:paraId="1AE2C07C"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1000</w:t>
            </w:r>
          </w:p>
        </w:tc>
      </w:tr>
      <w:tr w:rsidR="008751A5" w14:paraId="3236A0BE" w14:textId="77777777" w:rsidTr="006336B9">
        <w:trPr>
          <w:cantSplit/>
          <w:trHeight w:val="58"/>
          <w:jc w:val="center"/>
        </w:trPr>
        <w:tc>
          <w:tcPr>
            <w:tcW w:w="3810" w:type="pct"/>
            <w:vAlign w:val="center"/>
          </w:tcPr>
          <w:p w14:paraId="5DA931D8"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总计</w:t>
            </w:r>
          </w:p>
        </w:tc>
        <w:tc>
          <w:tcPr>
            <w:tcW w:w="1190" w:type="pct"/>
            <w:vAlign w:val="center"/>
          </w:tcPr>
          <w:p w14:paraId="3EEA010A" w14:textId="77777777" w:rsidR="008751A5" w:rsidRDefault="008751A5" w:rsidP="006336B9">
            <w:pPr>
              <w:spacing w:line="360" w:lineRule="auto"/>
              <w:jc w:val="center"/>
              <w:rPr>
                <w:rFonts w:ascii="宋体" w:eastAsia="宋体" w:hAnsi="宋体"/>
                <w:sz w:val="24"/>
                <w:szCs w:val="24"/>
              </w:rPr>
            </w:pPr>
            <w:r>
              <w:rPr>
                <w:rFonts w:ascii="宋体" w:eastAsia="宋体" w:hAnsi="宋体" w:hint="eastAsia"/>
                <w:sz w:val="24"/>
                <w:szCs w:val="24"/>
              </w:rPr>
              <w:t>5000</w:t>
            </w:r>
          </w:p>
        </w:tc>
      </w:tr>
    </w:tbl>
    <w:p w14:paraId="74C17721" w14:textId="77777777" w:rsidR="008751A5" w:rsidRPr="000814CA" w:rsidRDefault="008751A5" w:rsidP="008751A5">
      <w:pPr>
        <w:spacing w:line="360" w:lineRule="auto"/>
        <w:jc w:val="center"/>
        <w:rPr>
          <w:rFonts w:ascii="宋体" w:eastAsia="黑体" w:hAnsi="宋体" w:cs="Times New Roman"/>
          <w:sz w:val="24"/>
          <w:szCs w:val="24"/>
        </w:rPr>
      </w:pPr>
      <w:r w:rsidRPr="000814CA">
        <w:rPr>
          <w:rFonts w:ascii="黑体" w:eastAsia="黑体" w:hAnsi="黑体" w:cs="Times New Roman" w:hint="eastAsia"/>
        </w:rPr>
        <w:t>表2-3软件开发过程中成本估算</w:t>
      </w:r>
    </w:p>
    <w:tbl>
      <w:tblPr>
        <w:tblStyle w:val="21"/>
        <w:tblW w:w="0" w:type="auto"/>
        <w:tblLook w:val="04A0" w:firstRow="1" w:lastRow="0" w:firstColumn="1" w:lastColumn="0" w:noHBand="0" w:noVBand="1"/>
      </w:tblPr>
      <w:tblGrid>
        <w:gridCol w:w="2119"/>
        <w:gridCol w:w="2128"/>
        <w:gridCol w:w="2123"/>
        <w:gridCol w:w="2133"/>
      </w:tblGrid>
      <w:tr w:rsidR="008751A5" w:rsidRPr="000814CA" w14:paraId="5614CD79" w14:textId="77777777" w:rsidTr="006336B9">
        <w:trPr>
          <w:trHeight w:val="472"/>
        </w:trPr>
        <w:tc>
          <w:tcPr>
            <w:tcW w:w="2119" w:type="dxa"/>
            <w:tcBorders>
              <w:top w:val="single" w:sz="12" w:space="0" w:color="auto"/>
              <w:left w:val="nil"/>
              <w:bottom w:val="single" w:sz="4" w:space="0" w:color="auto"/>
              <w:right w:val="nil"/>
            </w:tcBorders>
            <w:vAlign w:val="center"/>
          </w:tcPr>
          <w:p w14:paraId="3D04329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项目</w:t>
            </w:r>
          </w:p>
        </w:tc>
        <w:tc>
          <w:tcPr>
            <w:tcW w:w="2128" w:type="dxa"/>
            <w:tcBorders>
              <w:top w:val="single" w:sz="12" w:space="0" w:color="auto"/>
              <w:left w:val="nil"/>
              <w:bottom w:val="single" w:sz="4" w:space="0" w:color="auto"/>
              <w:right w:val="nil"/>
            </w:tcBorders>
            <w:vAlign w:val="center"/>
          </w:tcPr>
          <w:p w14:paraId="6515793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单价</w:t>
            </w:r>
          </w:p>
        </w:tc>
        <w:tc>
          <w:tcPr>
            <w:tcW w:w="2123" w:type="dxa"/>
            <w:tcBorders>
              <w:top w:val="single" w:sz="12" w:space="0" w:color="auto"/>
              <w:left w:val="nil"/>
              <w:bottom w:val="single" w:sz="4" w:space="0" w:color="auto"/>
              <w:right w:val="nil"/>
            </w:tcBorders>
            <w:vAlign w:val="center"/>
          </w:tcPr>
          <w:p w14:paraId="03D8DD5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数量</w:t>
            </w:r>
          </w:p>
        </w:tc>
        <w:tc>
          <w:tcPr>
            <w:tcW w:w="2133" w:type="dxa"/>
            <w:tcBorders>
              <w:top w:val="single" w:sz="12" w:space="0" w:color="auto"/>
              <w:left w:val="nil"/>
              <w:bottom w:val="single" w:sz="4" w:space="0" w:color="auto"/>
              <w:right w:val="nil"/>
            </w:tcBorders>
            <w:vAlign w:val="center"/>
          </w:tcPr>
          <w:p w14:paraId="31B05E0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费用</w:t>
            </w:r>
          </w:p>
        </w:tc>
      </w:tr>
      <w:tr w:rsidR="008751A5" w:rsidRPr="000814CA" w14:paraId="3D969948" w14:textId="77777777" w:rsidTr="006336B9">
        <w:tc>
          <w:tcPr>
            <w:tcW w:w="2119" w:type="dxa"/>
            <w:tcBorders>
              <w:top w:val="single" w:sz="4" w:space="0" w:color="auto"/>
              <w:left w:val="nil"/>
              <w:bottom w:val="nil"/>
              <w:right w:val="nil"/>
            </w:tcBorders>
            <w:vAlign w:val="center"/>
          </w:tcPr>
          <w:p w14:paraId="771B6F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PC机</w:t>
            </w:r>
          </w:p>
        </w:tc>
        <w:tc>
          <w:tcPr>
            <w:tcW w:w="2128" w:type="dxa"/>
            <w:tcBorders>
              <w:top w:val="single" w:sz="4" w:space="0" w:color="auto"/>
              <w:left w:val="nil"/>
              <w:bottom w:val="nil"/>
              <w:right w:val="nil"/>
            </w:tcBorders>
            <w:vAlign w:val="center"/>
          </w:tcPr>
          <w:p w14:paraId="72A4900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c>
          <w:tcPr>
            <w:tcW w:w="2123" w:type="dxa"/>
            <w:tcBorders>
              <w:top w:val="single" w:sz="4" w:space="0" w:color="auto"/>
              <w:left w:val="nil"/>
              <w:bottom w:val="nil"/>
              <w:right w:val="nil"/>
            </w:tcBorders>
            <w:vAlign w:val="center"/>
          </w:tcPr>
          <w:p w14:paraId="2E37643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w:t>
            </w:r>
          </w:p>
        </w:tc>
        <w:tc>
          <w:tcPr>
            <w:tcW w:w="2133" w:type="dxa"/>
            <w:tcBorders>
              <w:top w:val="single" w:sz="4" w:space="0" w:color="auto"/>
              <w:left w:val="nil"/>
              <w:bottom w:val="nil"/>
              <w:right w:val="nil"/>
            </w:tcBorders>
            <w:vAlign w:val="center"/>
          </w:tcPr>
          <w:p w14:paraId="1E0B966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7E47802" w14:textId="77777777" w:rsidTr="006336B9">
        <w:tc>
          <w:tcPr>
            <w:tcW w:w="2119" w:type="dxa"/>
            <w:tcBorders>
              <w:top w:val="nil"/>
              <w:left w:val="nil"/>
              <w:bottom w:val="nil"/>
              <w:right w:val="nil"/>
            </w:tcBorders>
            <w:vAlign w:val="center"/>
          </w:tcPr>
          <w:p w14:paraId="558336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打印机</w:t>
            </w:r>
          </w:p>
        </w:tc>
        <w:tc>
          <w:tcPr>
            <w:tcW w:w="2128" w:type="dxa"/>
            <w:tcBorders>
              <w:top w:val="nil"/>
              <w:left w:val="nil"/>
              <w:bottom w:val="nil"/>
              <w:right w:val="nil"/>
            </w:tcBorders>
            <w:vAlign w:val="center"/>
          </w:tcPr>
          <w:p w14:paraId="25C1253A"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c>
          <w:tcPr>
            <w:tcW w:w="2123" w:type="dxa"/>
            <w:tcBorders>
              <w:top w:val="nil"/>
              <w:left w:val="nil"/>
              <w:bottom w:val="nil"/>
              <w:right w:val="nil"/>
            </w:tcBorders>
            <w:vAlign w:val="center"/>
          </w:tcPr>
          <w:p w14:paraId="7DBDD83D"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w:t>
            </w:r>
          </w:p>
        </w:tc>
        <w:tc>
          <w:tcPr>
            <w:tcW w:w="2133" w:type="dxa"/>
            <w:tcBorders>
              <w:top w:val="nil"/>
              <w:left w:val="nil"/>
              <w:bottom w:val="nil"/>
              <w:right w:val="nil"/>
            </w:tcBorders>
            <w:vAlign w:val="center"/>
          </w:tcPr>
          <w:p w14:paraId="771DA8D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w:t>
            </w:r>
          </w:p>
        </w:tc>
      </w:tr>
      <w:tr w:rsidR="008751A5" w:rsidRPr="000814CA" w14:paraId="170A944E" w14:textId="77777777" w:rsidTr="006336B9">
        <w:tc>
          <w:tcPr>
            <w:tcW w:w="2119" w:type="dxa"/>
            <w:tcBorders>
              <w:top w:val="nil"/>
              <w:left w:val="nil"/>
              <w:bottom w:val="nil"/>
              <w:right w:val="nil"/>
            </w:tcBorders>
            <w:vAlign w:val="center"/>
          </w:tcPr>
          <w:p w14:paraId="22DCCE74"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管理员工资</w:t>
            </w:r>
          </w:p>
        </w:tc>
        <w:tc>
          <w:tcPr>
            <w:tcW w:w="2128" w:type="dxa"/>
            <w:tcBorders>
              <w:top w:val="nil"/>
              <w:left w:val="nil"/>
              <w:bottom w:val="nil"/>
              <w:right w:val="nil"/>
            </w:tcBorders>
            <w:vAlign w:val="center"/>
          </w:tcPr>
          <w:p w14:paraId="0BE8F6E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2000元/月</w:t>
            </w:r>
          </w:p>
        </w:tc>
        <w:tc>
          <w:tcPr>
            <w:tcW w:w="2123" w:type="dxa"/>
            <w:tcBorders>
              <w:top w:val="nil"/>
              <w:left w:val="nil"/>
              <w:bottom w:val="nil"/>
              <w:right w:val="nil"/>
            </w:tcBorders>
            <w:vAlign w:val="center"/>
          </w:tcPr>
          <w:p w14:paraId="0355EA8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12</w:t>
            </w:r>
          </w:p>
        </w:tc>
        <w:tc>
          <w:tcPr>
            <w:tcW w:w="2133" w:type="dxa"/>
            <w:tcBorders>
              <w:top w:val="nil"/>
              <w:left w:val="nil"/>
              <w:bottom w:val="nil"/>
              <w:right w:val="nil"/>
            </w:tcBorders>
            <w:vAlign w:val="center"/>
          </w:tcPr>
          <w:p w14:paraId="1213A76C"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24000</w:t>
            </w:r>
          </w:p>
        </w:tc>
      </w:tr>
      <w:tr w:rsidR="008751A5" w:rsidRPr="000814CA" w14:paraId="5D0DCE56" w14:textId="77777777" w:rsidTr="006336B9">
        <w:tc>
          <w:tcPr>
            <w:tcW w:w="2119" w:type="dxa"/>
            <w:tcBorders>
              <w:top w:val="nil"/>
              <w:left w:val="nil"/>
              <w:bottom w:val="nil"/>
              <w:right w:val="nil"/>
            </w:tcBorders>
            <w:vAlign w:val="center"/>
          </w:tcPr>
          <w:p w14:paraId="0BE84569"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不可预知费用</w:t>
            </w:r>
          </w:p>
        </w:tc>
        <w:tc>
          <w:tcPr>
            <w:tcW w:w="2128" w:type="dxa"/>
            <w:tcBorders>
              <w:top w:val="nil"/>
              <w:left w:val="nil"/>
              <w:bottom w:val="nil"/>
              <w:right w:val="nil"/>
            </w:tcBorders>
            <w:vAlign w:val="center"/>
          </w:tcPr>
          <w:p w14:paraId="68BB952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7F55C1FF"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180042C2"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10000</w:t>
            </w:r>
          </w:p>
        </w:tc>
      </w:tr>
      <w:tr w:rsidR="008751A5" w:rsidRPr="000814CA" w14:paraId="42DE71D3" w14:textId="77777777" w:rsidTr="006336B9">
        <w:tc>
          <w:tcPr>
            <w:tcW w:w="2119" w:type="dxa"/>
            <w:tcBorders>
              <w:top w:val="nil"/>
              <w:left w:val="nil"/>
              <w:bottom w:val="nil"/>
              <w:right w:val="nil"/>
            </w:tcBorders>
            <w:vAlign w:val="center"/>
          </w:tcPr>
          <w:p w14:paraId="75B1AC7B"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一次性支出</w:t>
            </w:r>
          </w:p>
        </w:tc>
        <w:tc>
          <w:tcPr>
            <w:tcW w:w="2128" w:type="dxa"/>
            <w:tcBorders>
              <w:top w:val="nil"/>
              <w:left w:val="nil"/>
              <w:bottom w:val="nil"/>
              <w:right w:val="nil"/>
            </w:tcBorders>
            <w:vAlign w:val="center"/>
          </w:tcPr>
          <w:p w14:paraId="3C32D27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23" w:type="dxa"/>
            <w:tcBorders>
              <w:top w:val="nil"/>
              <w:left w:val="nil"/>
              <w:bottom w:val="nil"/>
              <w:right w:val="nil"/>
            </w:tcBorders>
            <w:vAlign w:val="center"/>
          </w:tcPr>
          <w:p w14:paraId="04C0C260"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w:t>
            </w:r>
          </w:p>
        </w:tc>
        <w:tc>
          <w:tcPr>
            <w:tcW w:w="2133" w:type="dxa"/>
            <w:tcBorders>
              <w:top w:val="nil"/>
              <w:left w:val="nil"/>
              <w:bottom w:val="nil"/>
              <w:right w:val="nil"/>
            </w:tcBorders>
            <w:vAlign w:val="center"/>
          </w:tcPr>
          <w:p w14:paraId="71ED979E"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w:t>
            </w:r>
          </w:p>
        </w:tc>
      </w:tr>
      <w:tr w:rsidR="008751A5" w:rsidRPr="000814CA" w14:paraId="51D362DB" w14:textId="77777777" w:rsidTr="006336B9">
        <w:tc>
          <w:tcPr>
            <w:tcW w:w="4247" w:type="dxa"/>
            <w:gridSpan w:val="2"/>
            <w:tcBorders>
              <w:top w:val="nil"/>
              <w:left w:val="nil"/>
              <w:bottom w:val="single" w:sz="12" w:space="0" w:color="auto"/>
              <w:right w:val="nil"/>
            </w:tcBorders>
            <w:vAlign w:val="center"/>
          </w:tcPr>
          <w:p w14:paraId="6AC17501"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总计</w:t>
            </w:r>
          </w:p>
        </w:tc>
        <w:tc>
          <w:tcPr>
            <w:tcW w:w="4256" w:type="dxa"/>
            <w:gridSpan w:val="2"/>
            <w:tcBorders>
              <w:top w:val="nil"/>
              <w:left w:val="nil"/>
              <w:bottom w:val="single" w:sz="12" w:space="0" w:color="auto"/>
              <w:right w:val="nil"/>
            </w:tcBorders>
            <w:vAlign w:val="center"/>
          </w:tcPr>
          <w:p w14:paraId="1AB2A0E6" w14:textId="77777777" w:rsidR="008751A5" w:rsidRPr="000814CA" w:rsidRDefault="008751A5" w:rsidP="006336B9">
            <w:pPr>
              <w:spacing w:line="360" w:lineRule="auto"/>
              <w:jc w:val="center"/>
              <w:rPr>
                <w:rFonts w:ascii="宋体" w:eastAsia="宋体" w:hAnsi="宋体" w:cs="Times New Roman"/>
                <w:bCs/>
                <w:sz w:val="24"/>
                <w:szCs w:val="24"/>
              </w:rPr>
            </w:pPr>
            <w:r w:rsidRPr="000814CA">
              <w:rPr>
                <w:rFonts w:ascii="宋体" w:eastAsia="宋体" w:hAnsi="宋体" w:cs="Times New Roman" w:hint="eastAsia"/>
                <w:bCs/>
                <w:sz w:val="24"/>
                <w:szCs w:val="24"/>
              </w:rPr>
              <w:t>50000</w:t>
            </w:r>
          </w:p>
        </w:tc>
      </w:tr>
    </w:tbl>
    <w:p w14:paraId="35845A74" w14:textId="77777777" w:rsidR="008751A5" w:rsidRDefault="008751A5" w:rsidP="008751A5">
      <w:pPr>
        <w:pStyle w:val="aa"/>
        <w:spacing w:line="360" w:lineRule="auto"/>
        <w:ind w:left="358" w:firstLineChars="0" w:firstLine="0"/>
      </w:pPr>
      <w:bookmarkStart w:id="19" w:name="_Toc103510095"/>
      <w:r>
        <w:rPr>
          <w:rFonts w:ascii="宋体" w:eastAsia="宋体" w:hAnsi="宋体" w:hint="eastAsia"/>
          <w:b/>
          <w:sz w:val="24"/>
          <w:szCs w:val="24"/>
        </w:rPr>
        <w:t>（3）效益</w:t>
      </w:r>
    </w:p>
    <w:p w14:paraId="318EE763" w14:textId="77777777" w:rsidR="008751A5" w:rsidRDefault="008751A5" w:rsidP="008751A5">
      <w:pPr>
        <w:spacing w:line="360" w:lineRule="auto"/>
        <w:ind w:firstLineChars="200" w:firstLine="420"/>
        <w:jc w:val="center"/>
        <w:rPr>
          <w:rFonts w:ascii="宋体" w:eastAsia="黑体" w:hAnsi="宋体"/>
          <w:sz w:val="24"/>
          <w:szCs w:val="24"/>
        </w:rPr>
      </w:pPr>
      <w:r>
        <w:rPr>
          <w:rFonts w:ascii="黑体" w:eastAsia="黑体" w:hAnsi="黑体" w:hint="eastAsia"/>
        </w:rPr>
        <w:t>表2-4软件开发过程中各个开发阶段的效益</w:t>
      </w:r>
    </w:p>
    <w:tbl>
      <w:tblPr>
        <w:tblStyle w:val="a9"/>
        <w:tblW w:w="0" w:type="auto"/>
        <w:tblLook w:val="04A0" w:firstRow="1" w:lastRow="0" w:firstColumn="1" w:lastColumn="0" w:noHBand="0" w:noVBand="1"/>
      </w:tblPr>
      <w:tblGrid>
        <w:gridCol w:w="4247"/>
        <w:gridCol w:w="4256"/>
      </w:tblGrid>
      <w:tr w:rsidR="008751A5" w14:paraId="3F8967A9" w14:textId="77777777" w:rsidTr="006336B9">
        <w:tc>
          <w:tcPr>
            <w:tcW w:w="4247" w:type="dxa"/>
            <w:tcBorders>
              <w:left w:val="nil"/>
              <w:right w:val="nil"/>
            </w:tcBorders>
          </w:tcPr>
          <w:p w14:paraId="524F933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项目</w:t>
            </w:r>
          </w:p>
        </w:tc>
        <w:tc>
          <w:tcPr>
            <w:tcW w:w="4256" w:type="dxa"/>
            <w:tcBorders>
              <w:left w:val="nil"/>
              <w:right w:val="nil"/>
            </w:tcBorders>
          </w:tcPr>
          <w:p w14:paraId="51D04F92"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收益（元/年）</w:t>
            </w:r>
          </w:p>
        </w:tc>
      </w:tr>
      <w:tr w:rsidR="008751A5" w14:paraId="7C692829" w14:textId="77777777" w:rsidTr="006336B9">
        <w:tc>
          <w:tcPr>
            <w:tcW w:w="4247" w:type="dxa"/>
            <w:tcBorders>
              <w:left w:val="nil"/>
              <w:bottom w:val="nil"/>
              <w:right w:val="nil"/>
            </w:tcBorders>
          </w:tcPr>
          <w:p w14:paraId="155A8D2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一次性收益</w:t>
            </w:r>
          </w:p>
        </w:tc>
        <w:tc>
          <w:tcPr>
            <w:tcW w:w="4256" w:type="dxa"/>
            <w:tcBorders>
              <w:left w:val="nil"/>
              <w:bottom w:val="nil"/>
              <w:right w:val="nil"/>
            </w:tcBorders>
          </w:tcPr>
          <w:p w14:paraId="4DE59A9C"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03B04667" w14:textId="77777777" w:rsidTr="006336B9">
        <w:tc>
          <w:tcPr>
            <w:tcW w:w="4247" w:type="dxa"/>
            <w:tcBorders>
              <w:top w:val="nil"/>
              <w:left w:val="nil"/>
              <w:bottom w:val="nil"/>
              <w:right w:val="nil"/>
            </w:tcBorders>
          </w:tcPr>
          <w:p w14:paraId="6936B6C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经常性收益（下载文献）</w:t>
            </w:r>
          </w:p>
        </w:tc>
        <w:tc>
          <w:tcPr>
            <w:tcW w:w="4256" w:type="dxa"/>
            <w:tcBorders>
              <w:top w:val="nil"/>
              <w:left w:val="nil"/>
              <w:bottom w:val="nil"/>
              <w:right w:val="nil"/>
            </w:tcBorders>
          </w:tcPr>
          <w:p w14:paraId="730E3911"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80000</w:t>
            </w:r>
          </w:p>
        </w:tc>
      </w:tr>
      <w:tr w:rsidR="008751A5" w14:paraId="442B1BDD" w14:textId="77777777" w:rsidTr="006336B9">
        <w:tc>
          <w:tcPr>
            <w:tcW w:w="4247" w:type="dxa"/>
            <w:tcBorders>
              <w:top w:val="nil"/>
              <w:left w:val="nil"/>
              <w:bottom w:val="nil"/>
              <w:right w:val="nil"/>
            </w:tcBorders>
          </w:tcPr>
          <w:p w14:paraId="1C898F6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不可定量收益</w:t>
            </w:r>
          </w:p>
        </w:tc>
        <w:tc>
          <w:tcPr>
            <w:tcW w:w="4256" w:type="dxa"/>
            <w:tcBorders>
              <w:top w:val="nil"/>
              <w:left w:val="nil"/>
              <w:bottom w:val="nil"/>
              <w:right w:val="nil"/>
            </w:tcBorders>
          </w:tcPr>
          <w:p w14:paraId="644EF573"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无</w:t>
            </w:r>
          </w:p>
        </w:tc>
      </w:tr>
      <w:tr w:rsidR="008751A5" w14:paraId="47C80AE1" w14:textId="77777777" w:rsidTr="006336B9">
        <w:tc>
          <w:tcPr>
            <w:tcW w:w="4247" w:type="dxa"/>
            <w:tcBorders>
              <w:top w:val="nil"/>
              <w:left w:val="nil"/>
              <w:right w:val="nil"/>
            </w:tcBorders>
          </w:tcPr>
          <w:p w14:paraId="44D8B404"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企业定制服务</w:t>
            </w:r>
          </w:p>
        </w:tc>
        <w:tc>
          <w:tcPr>
            <w:tcW w:w="4256" w:type="dxa"/>
            <w:tcBorders>
              <w:top w:val="nil"/>
              <w:left w:val="nil"/>
              <w:right w:val="nil"/>
            </w:tcBorders>
          </w:tcPr>
          <w:p w14:paraId="487EE946"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20000</w:t>
            </w:r>
          </w:p>
        </w:tc>
      </w:tr>
      <w:tr w:rsidR="008751A5" w14:paraId="262B287D" w14:textId="77777777" w:rsidTr="006336B9">
        <w:tc>
          <w:tcPr>
            <w:tcW w:w="4247" w:type="dxa"/>
            <w:tcBorders>
              <w:left w:val="nil"/>
              <w:right w:val="nil"/>
            </w:tcBorders>
          </w:tcPr>
          <w:p w14:paraId="60563B85"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总计</w:t>
            </w:r>
          </w:p>
        </w:tc>
        <w:tc>
          <w:tcPr>
            <w:tcW w:w="4256" w:type="dxa"/>
            <w:tcBorders>
              <w:left w:val="nil"/>
              <w:right w:val="nil"/>
            </w:tcBorders>
          </w:tcPr>
          <w:p w14:paraId="673638BA" w14:textId="77777777" w:rsidR="008751A5" w:rsidRDefault="008751A5" w:rsidP="006336B9">
            <w:pPr>
              <w:spacing w:line="360" w:lineRule="auto"/>
              <w:jc w:val="center"/>
              <w:rPr>
                <w:rFonts w:ascii="宋体" w:eastAsia="宋体" w:hAnsi="宋体"/>
                <w:bCs/>
                <w:sz w:val="24"/>
                <w:szCs w:val="24"/>
              </w:rPr>
            </w:pPr>
            <w:r>
              <w:rPr>
                <w:rFonts w:ascii="宋体" w:eastAsia="宋体" w:hAnsi="宋体" w:hint="eastAsia"/>
                <w:bCs/>
                <w:sz w:val="24"/>
                <w:szCs w:val="24"/>
              </w:rPr>
              <w:t>100000</w:t>
            </w:r>
          </w:p>
        </w:tc>
      </w:tr>
    </w:tbl>
    <w:p w14:paraId="60BD12FB" w14:textId="77777777" w:rsidR="008751A5" w:rsidRDefault="008751A5" w:rsidP="008751A5">
      <w:pPr>
        <w:spacing w:line="360" w:lineRule="auto"/>
        <w:ind w:firstLine="420"/>
      </w:pPr>
      <w:r>
        <w:rPr>
          <w:rFonts w:ascii="宋体" w:eastAsia="宋体" w:hAnsi="宋体" w:hint="eastAsia"/>
          <w:b/>
          <w:sz w:val="24"/>
          <w:szCs w:val="24"/>
        </w:rPr>
        <w:t>（4）收益/投资比</w:t>
      </w:r>
    </w:p>
    <w:p w14:paraId="508E23A4"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一次性支出：26000元</w:t>
      </w:r>
    </w:p>
    <w:p w14:paraId="77FA191A"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经常性支出：24000元/年</w:t>
      </w:r>
    </w:p>
    <w:p w14:paraId="50A1E212"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收益：100000元/年</w:t>
      </w:r>
    </w:p>
    <w:p w14:paraId="6D6AAE78" w14:textId="77777777" w:rsidR="008751A5" w:rsidRDefault="008751A5" w:rsidP="008751A5">
      <w:pPr>
        <w:spacing w:line="360" w:lineRule="auto"/>
        <w:ind w:firstLineChars="400" w:firstLine="960"/>
        <w:rPr>
          <w:rFonts w:ascii="宋体" w:eastAsia="宋体" w:hAnsi="宋体" w:cs="宋体"/>
          <w:sz w:val="24"/>
          <w:szCs w:val="24"/>
        </w:rPr>
      </w:pPr>
      <w:r>
        <w:rPr>
          <w:rFonts w:ascii="宋体" w:eastAsia="宋体" w:hAnsi="宋体" w:cs="宋体" w:hint="eastAsia"/>
          <w:sz w:val="24"/>
          <w:szCs w:val="24"/>
        </w:rPr>
        <w:t>收益/投资比：100000*5</w:t>
      </w:r>
      <w:proofErr w:type="gramStart"/>
      <w:r>
        <w:rPr>
          <w:rFonts w:ascii="宋体" w:eastAsia="宋体" w:hAnsi="宋体" w:cs="宋体" w:hint="eastAsia"/>
          <w:sz w:val="24"/>
          <w:szCs w:val="24"/>
        </w:rPr>
        <w:t>/(</w:t>
      </w:r>
      <w:proofErr w:type="gramEnd"/>
      <w:r>
        <w:rPr>
          <w:rFonts w:ascii="宋体" w:eastAsia="宋体" w:hAnsi="宋体" w:cs="宋体" w:hint="eastAsia"/>
          <w:sz w:val="24"/>
          <w:szCs w:val="24"/>
        </w:rPr>
        <w:t>26000+24000*5)=3.424657</w:t>
      </w:r>
    </w:p>
    <w:p w14:paraId="30B41AF2" w14:textId="77777777" w:rsidR="008751A5" w:rsidRDefault="008751A5" w:rsidP="008751A5">
      <w:pPr>
        <w:pStyle w:val="aa"/>
        <w:spacing w:line="360" w:lineRule="auto"/>
        <w:ind w:firstLineChars="0"/>
        <w:rPr>
          <w:rFonts w:ascii="宋体" w:eastAsia="宋体" w:hAnsi="宋体"/>
          <w:b/>
          <w:sz w:val="24"/>
          <w:szCs w:val="24"/>
        </w:rPr>
      </w:pPr>
      <w:r>
        <w:rPr>
          <w:rFonts w:ascii="宋体" w:eastAsia="宋体" w:hAnsi="宋体" w:hint="eastAsia"/>
          <w:b/>
          <w:sz w:val="24"/>
          <w:szCs w:val="24"/>
        </w:rPr>
        <w:t>（5）货币的时间价值</w:t>
      </w:r>
    </w:p>
    <w:p w14:paraId="087A7861" w14:textId="77777777" w:rsidR="008751A5" w:rsidRDefault="008751A5" w:rsidP="008751A5">
      <w:pPr>
        <w:spacing w:line="360" w:lineRule="auto"/>
        <w:ind w:left="778" w:firstLineChars="100" w:firstLine="240"/>
        <w:rPr>
          <w:rFonts w:ascii="宋体" w:eastAsia="宋体" w:hAnsi="宋体"/>
          <w:b/>
          <w:sz w:val="24"/>
          <w:szCs w:val="24"/>
        </w:rPr>
      </w:pPr>
      <w:r>
        <w:rPr>
          <w:rFonts w:ascii="宋体" w:eastAsia="宋体" w:hAnsi="宋体" w:cs="宋体" w:hint="eastAsia"/>
          <w:sz w:val="24"/>
          <w:szCs w:val="24"/>
        </w:rPr>
        <w:t>五年预计收益：1</w:t>
      </w:r>
      <w:r>
        <w:rPr>
          <w:rFonts w:ascii="宋体" w:eastAsia="宋体" w:hAnsi="宋体" w:cs="宋体"/>
          <w:sz w:val="24"/>
          <w:szCs w:val="24"/>
        </w:rPr>
        <w:t>00000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26000</w:t>
      </w:r>
      <w:r>
        <w:rPr>
          <w:rFonts w:ascii="宋体" w:eastAsia="宋体" w:hAnsi="宋体" w:cs="宋体" w:hint="eastAsia"/>
          <w:sz w:val="24"/>
          <w:szCs w:val="24"/>
        </w:rPr>
        <w:t>+</w:t>
      </w:r>
      <w:r>
        <w:rPr>
          <w:rFonts w:ascii="宋体" w:eastAsia="宋体" w:hAnsi="宋体" w:cs="宋体"/>
          <w:sz w:val="24"/>
          <w:szCs w:val="24"/>
        </w:rPr>
        <w:t>24000</w:t>
      </w:r>
      <w:r>
        <w:rPr>
          <w:rFonts w:ascii="宋体" w:eastAsia="宋体" w:hAnsi="宋体" w:cs="宋体" w:hint="eastAsia"/>
          <w:sz w:val="24"/>
          <w:szCs w:val="24"/>
        </w:rPr>
        <w:t>*</w:t>
      </w:r>
      <w:r>
        <w:rPr>
          <w:rFonts w:ascii="宋体" w:eastAsia="宋体" w:hAnsi="宋体" w:cs="宋体"/>
          <w:sz w:val="24"/>
          <w:szCs w:val="24"/>
        </w:rPr>
        <w:t>5</w:t>
      </w:r>
      <w:r>
        <w:rPr>
          <w:rFonts w:ascii="宋体" w:eastAsia="宋体" w:hAnsi="宋体" w:cs="宋体" w:hint="eastAsia"/>
          <w:sz w:val="24"/>
          <w:szCs w:val="24"/>
        </w:rPr>
        <w:t>）=</w:t>
      </w:r>
      <w:r>
        <w:rPr>
          <w:rFonts w:ascii="宋体" w:eastAsia="宋体" w:hAnsi="宋体" w:cs="宋体"/>
          <w:sz w:val="24"/>
          <w:szCs w:val="24"/>
        </w:rPr>
        <w:t>354000</w:t>
      </w:r>
      <w:r>
        <w:rPr>
          <w:rFonts w:ascii="宋体" w:eastAsia="宋体" w:hAnsi="宋体" w:cs="宋体" w:hint="eastAsia"/>
          <w:sz w:val="24"/>
          <w:szCs w:val="24"/>
        </w:rPr>
        <w:t>（元）</w:t>
      </w:r>
    </w:p>
    <w:p w14:paraId="5D68D922"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住房数据分析系统的前期软件开发阶段，需要耗费巨大的人力，投资的成本和</w:t>
      </w:r>
      <w:r>
        <w:rPr>
          <w:rFonts w:ascii="宋体" w:eastAsia="宋体" w:hAnsi="宋体" w:cs="宋体" w:hint="eastAsia"/>
          <w:sz w:val="24"/>
          <w:szCs w:val="24"/>
        </w:rPr>
        <w:lastRenderedPageBreak/>
        <w:t>未来获得的效益会随着软件每年的货币时间价值有所改变。住房数据分析系统五年收益为</w:t>
      </w:r>
      <w:r>
        <w:rPr>
          <w:rFonts w:ascii="宋体" w:eastAsia="宋体" w:hAnsi="宋体" w:cs="宋体"/>
          <w:sz w:val="24"/>
          <w:szCs w:val="24"/>
        </w:rPr>
        <w:t>354000</w:t>
      </w:r>
      <w:r>
        <w:rPr>
          <w:rFonts w:ascii="宋体" w:eastAsia="宋体" w:hAnsi="宋体" w:cs="宋体" w:hint="eastAsia"/>
          <w:sz w:val="24"/>
          <w:szCs w:val="24"/>
        </w:rPr>
        <w:t>元。实际收益需要通过货币时间价值来进行核算。用利率的形式表示货币的时间价值。假设年利率为</w:t>
      </w:r>
      <w:proofErr w:type="spellStart"/>
      <w:r>
        <w:rPr>
          <w:rFonts w:ascii="宋体" w:eastAsia="宋体" w:hAnsi="宋体" w:cs="宋体" w:hint="eastAsia"/>
          <w:sz w:val="24"/>
          <w:szCs w:val="24"/>
        </w:rPr>
        <w:t>i</w:t>
      </w:r>
      <w:proofErr w:type="spellEnd"/>
      <w:r>
        <w:rPr>
          <w:rFonts w:ascii="宋体" w:eastAsia="宋体" w:hAnsi="宋体" w:cs="宋体" w:hint="eastAsia"/>
          <w:sz w:val="24"/>
          <w:szCs w:val="24"/>
        </w:rPr>
        <w:t>，如果现在存入P元，则n年后可以得到的钱数为：</w:t>
      </w:r>
    </w:p>
    <w:p w14:paraId="1A5EDA86"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0ABCD136" wp14:editId="08B2B33A">
            <wp:extent cx="1009650" cy="295275"/>
            <wp:effectExtent l="0" t="0" r="0" b="9525"/>
            <wp:docPr id="2" name="图片 2" descr="H:\temp\ksohtml1413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emp\ksohtml14132\wp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09650" cy="295275"/>
                    </a:xfrm>
                    <a:prstGeom prst="rect">
                      <a:avLst/>
                    </a:prstGeom>
                    <a:noFill/>
                    <a:ln>
                      <a:noFill/>
                    </a:ln>
                  </pic:spPr>
                </pic:pic>
              </a:graphicData>
            </a:graphic>
          </wp:inline>
        </w:drawing>
      </w:r>
      <w:r>
        <w:rPr>
          <w:rFonts w:ascii="宋体" w:eastAsia="宋体" w:hAnsi="宋体" w:cs="宋体" w:hint="eastAsia"/>
          <w:sz w:val="24"/>
          <w:szCs w:val="24"/>
        </w:rPr>
        <w:t xml:space="preserve">                          (1)</w:t>
      </w:r>
    </w:p>
    <w:p w14:paraId="43F2131B"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这也就是P元钱在n年后的价值。反之，如果n年后能收入F元钱，那么这些钱的现在价值是：</w:t>
      </w:r>
    </w:p>
    <w:p w14:paraId="38D3D723" w14:textId="77777777" w:rsidR="008751A5" w:rsidRDefault="008751A5" w:rsidP="008751A5">
      <w:pPr>
        <w:spacing w:line="360" w:lineRule="auto"/>
        <w:jc w:val="right"/>
        <w:rPr>
          <w:rFonts w:ascii="宋体" w:eastAsia="宋体" w:hAnsi="宋体" w:cs="宋体"/>
          <w:sz w:val="24"/>
          <w:szCs w:val="24"/>
        </w:rPr>
      </w:pPr>
      <w:r>
        <w:rPr>
          <w:rFonts w:ascii="宋体" w:eastAsia="宋体" w:hAnsi="宋体" w:cs="宋体"/>
          <w:noProof/>
          <w:sz w:val="24"/>
          <w:szCs w:val="24"/>
        </w:rPr>
        <w:drawing>
          <wp:inline distT="0" distB="0" distL="0" distR="0" wp14:anchorId="4A926ACC" wp14:editId="6E17ECD2">
            <wp:extent cx="1057275" cy="295275"/>
            <wp:effectExtent l="0" t="0" r="9525" b="9525"/>
            <wp:docPr id="3" name="图片 3" descr="H:\temp\ksohtml1413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emp\ksohtml14132\wps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057275" cy="295275"/>
                    </a:xfrm>
                    <a:prstGeom prst="rect">
                      <a:avLst/>
                    </a:prstGeom>
                    <a:noFill/>
                    <a:ln>
                      <a:noFill/>
                    </a:ln>
                  </pic:spPr>
                </pic:pic>
              </a:graphicData>
            </a:graphic>
          </wp:inline>
        </w:drawing>
      </w:r>
      <w:r>
        <w:rPr>
          <w:rFonts w:ascii="宋体" w:eastAsia="宋体" w:hAnsi="宋体" w:cs="宋体" w:hint="eastAsia"/>
          <w:sz w:val="24"/>
          <w:szCs w:val="24"/>
        </w:rPr>
        <w:t xml:space="preserve">                         (2)</w:t>
      </w:r>
    </w:p>
    <w:p w14:paraId="31F13BDF"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假定年利率为12%，利用上面计算货币现在价值的公式可以算出系统5年预计收益的现在价值，如下表2-</w:t>
      </w:r>
      <w:r>
        <w:rPr>
          <w:rFonts w:ascii="宋体" w:eastAsia="宋体" w:hAnsi="宋体" w:cs="宋体"/>
          <w:sz w:val="24"/>
          <w:szCs w:val="24"/>
        </w:rPr>
        <w:t>5</w:t>
      </w:r>
      <w:r>
        <w:rPr>
          <w:rFonts w:ascii="宋体" w:eastAsia="宋体" w:hAnsi="宋体" w:cs="宋体" w:hint="eastAsia"/>
          <w:sz w:val="24"/>
          <w:szCs w:val="24"/>
        </w:rPr>
        <w:t>所示。</w:t>
      </w:r>
    </w:p>
    <w:p w14:paraId="0E92B1E8" w14:textId="77777777" w:rsidR="008751A5" w:rsidRDefault="008751A5" w:rsidP="008751A5">
      <w:pPr>
        <w:spacing w:line="360" w:lineRule="auto"/>
        <w:ind w:firstLine="420"/>
        <w:jc w:val="center"/>
        <w:rPr>
          <w:rFonts w:ascii="黑体" w:eastAsia="黑体" w:hAnsi="黑体"/>
        </w:rPr>
      </w:pPr>
      <w:r>
        <w:rPr>
          <w:rFonts w:ascii="黑体" w:eastAsia="黑体" w:hAnsi="黑体" w:hint="eastAsia"/>
        </w:rPr>
        <w:t>表2-</w:t>
      </w:r>
      <w:r>
        <w:rPr>
          <w:rFonts w:ascii="黑体" w:eastAsia="黑体" w:hAnsi="黑体"/>
        </w:rPr>
        <w:t>5</w:t>
      </w:r>
      <w:r>
        <w:rPr>
          <w:rFonts w:ascii="黑体" w:eastAsia="黑体" w:hAnsi="黑体" w:hint="eastAsia"/>
        </w:rPr>
        <w:t xml:space="preserve"> 将来收入折算成现在值</w:t>
      </w:r>
    </w:p>
    <w:tbl>
      <w:tblPr>
        <w:tblW w:w="5554" w:type="dxa"/>
        <w:jc w:val="center"/>
        <w:tblBorders>
          <w:top w:val="single" w:sz="12" w:space="0" w:color="auto"/>
          <w:bottom w:val="single" w:sz="12" w:space="0" w:color="auto"/>
        </w:tblBorders>
        <w:tblCellMar>
          <w:top w:w="15" w:type="dxa"/>
          <w:left w:w="15" w:type="dxa"/>
          <w:bottom w:w="15" w:type="dxa"/>
          <w:right w:w="15" w:type="dxa"/>
        </w:tblCellMar>
        <w:tblLook w:val="04A0" w:firstRow="1" w:lastRow="0" w:firstColumn="1" w:lastColumn="0" w:noHBand="0" w:noVBand="1"/>
      </w:tblPr>
      <w:tblGrid>
        <w:gridCol w:w="1934"/>
        <w:gridCol w:w="1645"/>
        <w:gridCol w:w="1975"/>
      </w:tblGrid>
      <w:tr w:rsidR="008751A5" w14:paraId="385FFA15" w14:textId="77777777" w:rsidTr="006336B9">
        <w:trPr>
          <w:trHeight w:val="284"/>
          <w:jc w:val="center"/>
        </w:trPr>
        <w:tc>
          <w:tcPr>
            <w:tcW w:w="1934"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2CBFC73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将来值（元）</w:t>
            </w:r>
          </w:p>
        </w:tc>
        <w:tc>
          <w:tcPr>
            <w:tcW w:w="164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44AF3E1"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1+</w:t>
            </w:r>
            <w:r>
              <w:rPr>
                <w:rFonts w:ascii="宋体" w:eastAsia="宋体" w:hAnsi="宋体" w:cs="宋体" w:hint="eastAsia"/>
                <w:sz w:val="24"/>
                <w:szCs w:val="24"/>
              </w:rPr>
              <w:t>i</w:t>
            </w:r>
            <w:r>
              <w:rPr>
                <w:rFonts w:ascii="宋体" w:eastAsia="宋体" w:hAnsi="宋体" w:cs="宋体"/>
                <w:sz w:val="24"/>
                <w:szCs w:val="24"/>
              </w:rPr>
              <w:t>)^n</w:t>
            </w:r>
          </w:p>
        </w:tc>
        <w:tc>
          <w:tcPr>
            <w:tcW w:w="1975" w:type="dxa"/>
            <w:tcBorders>
              <w:top w:val="single" w:sz="12" w:space="0" w:color="auto"/>
              <w:left w:val="nil"/>
              <w:bottom w:val="single" w:sz="4" w:space="0" w:color="auto"/>
              <w:right w:val="nil"/>
            </w:tcBorders>
            <w:shd w:val="clear" w:color="auto" w:fill="FFFFFF"/>
            <w:tcMar>
              <w:top w:w="90" w:type="dxa"/>
              <w:left w:w="195" w:type="dxa"/>
              <w:bottom w:w="90" w:type="dxa"/>
              <w:right w:w="195" w:type="dxa"/>
            </w:tcMar>
            <w:vAlign w:val="center"/>
          </w:tcPr>
          <w:p w14:paraId="5A7AE996"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现在值（元）</w:t>
            </w:r>
          </w:p>
        </w:tc>
      </w:tr>
      <w:tr w:rsidR="008751A5" w14:paraId="536879EE" w14:textId="77777777" w:rsidTr="006336B9">
        <w:trPr>
          <w:trHeight w:val="284"/>
          <w:jc w:val="center"/>
        </w:trPr>
        <w:tc>
          <w:tcPr>
            <w:tcW w:w="1934"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5509C242" w14:textId="77777777" w:rsidR="008751A5" w:rsidRDefault="008751A5" w:rsidP="006336B9">
            <w:pPr>
              <w:jc w:val="center"/>
              <w:rPr>
                <w:rFonts w:ascii="宋体" w:eastAsia="宋体" w:hAnsi="宋体" w:cs="宋体"/>
                <w:sz w:val="24"/>
                <w:szCs w:val="24"/>
              </w:rPr>
            </w:pPr>
            <w:r>
              <w:rPr>
                <w:rFonts w:ascii="宋体" w:eastAsia="宋体" w:hAnsi="宋体" w:cs="宋体"/>
                <w:sz w:val="24"/>
                <w:szCs w:val="24"/>
              </w:rPr>
              <w:t>354000</w:t>
            </w:r>
          </w:p>
        </w:tc>
        <w:tc>
          <w:tcPr>
            <w:tcW w:w="164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726E3484"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.7623</w:t>
            </w:r>
          </w:p>
        </w:tc>
        <w:tc>
          <w:tcPr>
            <w:tcW w:w="1975" w:type="dxa"/>
            <w:tcBorders>
              <w:top w:val="nil"/>
              <w:left w:val="nil"/>
              <w:bottom w:val="single" w:sz="12" w:space="0" w:color="auto"/>
              <w:right w:val="nil"/>
            </w:tcBorders>
            <w:shd w:val="clear" w:color="auto" w:fill="FFFFFF"/>
            <w:tcMar>
              <w:top w:w="90" w:type="dxa"/>
              <w:left w:w="195" w:type="dxa"/>
              <w:bottom w:w="90" w:type="dxa"/>
              <w:right w:w="195" w:type="dxa"/>
            </w:tcMar>
            <w:vAlign w:val="center"/>
          </w:tcPr>
          <w:p w14:paraId="08E1A44B" w14:textId="77777777" w:rsidR="008751A5" w:rsidRDefault="008751A5" w:rsidP="006336B9">
            <w:pPr>
              <w:jc w:val="center"/>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00873</w:t>
            </w:r>
          </w:p>
        </w:tc>
      </w:tr>
    </w:tbl>
    <w:p w14:paraId="6A1A9180" w14:textId="77777777" w:rsidR="008751A5" w:rsidRDefault="008751A5" w:rsidP="008751A5">
      <w:pPr>
        <w:spacing w:line="360" w:lineRule="auto"/>
        <w:ind w:firstLineChars="200" w:firstLine="482"/>
        <w:rPr>
          <w:rFonts w:ascii="宋体" w:eastAsia="宋体" w:hAnsi="宋体" w:cs="宋体"/>
          <w:sz w:val="24"/>
          <w:szCs w:val="24"/>
        </w:rPr>
      </w:pPr>
      <w:r>
        <w:rPr>
          <w:rFonts w:ascii="宋体" w:eastAsia="宋体" w:hAnsi="宋体" w:hint="eastAsia"/>
          <w:b/>
          <w:sz w:val="24"/>
          <w:szCs w:val="24"/>
        </w:rPr>
        <w:t>（6）投资回收期估算</w:t>
      </w:r>
    </w:p>
    <w:p w14:paraId="184CC6E0"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住房数据分析系统基础建设成本约为2</w:t>
      </w:r>
      <w:r>
        <w:rPr>
          <w:rFonts w:ascii="宋体" w:eastAsia="宋体" w:hAnsi="宋体" w:cs="宋体"/>
          <w:sz w:val="24"/>
          <w:szCs w:val="24"/>
        </w:rPr>
        <w:t>6000</w:t>
      </w:r>
      <w:r>
        <w:rPr>
          <w:rFonts w:ascii="宋体" w:eastAsia="宋体" w:hAnsi="宋体" w:cs="宋体" w:hint="eastAsia"/>
          <w:sz w:val="24"/>
          <w:szCs w:val="24"/>
        </w:rPr>
        <w:t>元，第一年内收入为</w:t>
      </w:r>
      <w:r>
        <w:rPr>
          <w:rFonts w:ascii="宋体" w:eastAsia="宋体" w:hAnsi="宋体" w:cs="宋体"/>
          <w:sz w:val="24"/>
          <w:szCs w:val="24"/>
        </w:rPr>
        <w:t>100000</w:t>
      </w:r>
      <w:r>
        <w:rPr>
          <w:rFonts w:ascii="宋体" w:eastAsia="宋体" w:hAnsi="宋体" w:cs="宋体" w:hint="eastAsia"/>
          <w:sz w:val="24"/>
          <w:szCs w:val="24"/>
        </w:rPr>
        <w:t>元，软件投资的回收期约为</w:t>
      </w:r>
    </w:p>
    <w:p w14:paraId="54763E04" w14:textId="77777777" w:rsidR="008751A5" w:rsidRDefault="008751A5" w:rsidP="008751A5">
      <w:pPr>
        <w:wordWrap w:val="0"/>
        <w:spacing w:line="360" w:lineRule="auto"/>
        <w:ind w:right="480"/>
        <w:jc w:val="right"/>
        <w:rPr>
          <w:rFonts w:ascii="宋体" w:eastAsia="宋体" w:hAnsi="宋体" w:cs="宋体"/>
          <w:sz w:val="24"/>
          <w:szCs w:val="24"/>
        </w:rPr>
      </w:pP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noProof/>
        </w:rPr>
        <w:drawing>
          <wp:inline distT="0" distB="0" distL="0" distR="0" wp14:anchorId="26E536E4" wp14:editId="42779362">
            <wp:extent cx="1866265" cy="370840"/>
            <wp:effectExtent l="0" t="0" r="63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5"/>
                    <a:stretch>
                      <a:fillRect/>
                    </a:stretch>
                  </pic:blipFill>
                  <pic:spPr>
                    <a:xfrm>
                      <a:off x="0" y="0"/>
                      <a:ext cx="1866667" cy="371429"/>
                    </a:xfrm>
                    <a:prstGeom prst="rect">
                      <a:avLst/>
                    </a:prstGeom>
                  </pic:spPr>
                </pic:pic>
              </a:graphicData>
            </a:graphic>
          </wp:inline>
        </w:drawing>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 </w:t>
      </w:r>
      <w:r>
        <w:rPr>
          <w:rFonts w:ascii="宋体" w:eastAsia="宋体" w:hAnsi="宋体" w:cs="宋体"/>
          <w:sz w:val="24"/>
          <w:szCs w:val="24"/>
        </w:rPr>
        <w:t xml:space="preserve"> </w:t>
      </w:r>
      <w:r>
        <w:rPr>
          <w:rFonts w:ascii="宋体" w:eastAsia="宋体" w:hAnsi="宋体" w:cs="宋体" w:hint="eastAsia"/>
          <w:sz w:val="24"/>
          <w:szCs w:val="24"/>
        </w:rPr>
        <w:t xml:space="preserve">（3) </w:t>
      </w:r>
    </w:p>
    <w:p w14:paraId="5735F399" w14:textId="77777777" w:rsidR="008751A5" w:rsidRDefault="008751A5" w:rsidP="008751A5">
      <w:pPr>
        <w:spacing w:line="360" w:lineRule="auto"/>
        <w:ind w:firstLineChars="200" w:firstLine="480"/>
        <w:rPr>
          <w:rFonts w:ascii="宋体" w:eastAsia="宋体" w:hAnsi="宋体" w:cs="宋体"/>
          <w:sz w:val="24"/>
          <w:szCs w:val="24"/>
        </w:rPr>
      </w:pPr>
      <w:r>
        <w:rPr>
          <w:rFonts w:ascii="宋体" w:eastAsia="宋体" w:hAnsi="宋体" w:cs="宋体" w:hint="eastAsia"/>
          <w:sz w:val="24"/>
          <w:szCs w:val="24"/>
        </w:rPr>
        <w:t>因此软件的投资回收期约为</w:t>
      </w:r>
      <w:r>
        <w:rPr>
          <w:rFonts w:ascii="宋体" w:eastAsia="宋体" w:hAnsi="宋体" w:cs="宋体"/>
          <w:sz w:val="24"/>
          <w:szCs w:val="24"/>
        </w:rPr>
        <w:t>0.26</w:t>
      </w:r>
      <w:r>
        <w:rPr>
          <w:rFonts w:ascii="宋体" w:eastAsia="宋体" w:hAnsi="宋体" w:cs="宋体" w:hint="eastAsia"/>
          <w:sz w:val="24"/>
          <w:szCs w:val="24"/>
        </w:rPr>
        <w:t>年，本系统开发成本较低，维修成本适中，软件投资回报期较短可以较快获得利润，用户群体丰富且需求量大，经济利益客观值得投资。</w:t>
      </w:r>
    </w:p>
    <w:p w14:paraId="4BCF0DBF" w14:textId="34E81325" w:rsidR="008751A5" w:rsidRDefault="008751A5" w:rsidP="008751A5">
      <w:pPr>
        <w:pStyle w:val="3"/>
        <w:spacing w:before="156" w:after="156"/>
        <w:rPr>
          <w:rFonts w:ascii="Times New Roman" w:eastAsia="宋体" w:hAnsi="Times New Roman" w:cs="Times New Roman"/>
          <w:b/>
          <w:bCs w:val="0"/>
          <w:sz w:val="28"/>
          <w:szCs w:val="28"/>
        </w:rPr>
      </w:pPr>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.2</w:t>
      </w:r>
      <w:r w:rsidRPr="00105181">
        <w:rPr>
          <w:rFonts w:ascii="Times New Roman" w:eastAsia="宋体" w:hAnsi="Times New Roman" w:cs="Times New Roman" w:hint="eastAsia"/>
          <w:b/>
          <w:bCs w:val="0"/>
          <w:sz w:val="28"/>
          <w:szCs w:val="28"/>
        </w:rPr>
        <w:t>技术可行性</w:t>
      </w:r>
      <w:bookmarkEnd w:id="19"/>
    </w:p>
    <w:p w14:paraId="3FA6A56E" w14:textId="00760EA0" w:rsidR="0040656F" w:rsidRPr="005406F9" w:rsidRDefault="0040656F" w:rsidP="00B93918">
      <w:pPr>
        <w:rPr>
          <w:rFonts w:ascii="宋体" w:eastAsia="宋体" w:hAnsi="宋体"/>
          <w:sz w:val="24"/>
          <w:szCs w:val="24"/>
        </w:rPr>
      </w:pPr>
      <w:r w:rsidRPr="005406F9">
        <w:rPr>
          <w:rFonts w:ascii="宋体" w:eastAsia="宋体" w:hAnsi="宋体"/>
          <w:sz w:val="24"/>
          <w:szCs w:val="24"/>
        </w:rPr>
        <w:t xml:space="preserve">爬取技术网络爬虫（Web Crawler）是基于 http 协议中的请求与响应机制，按照一定的规则自动提取 Web 网页的应用程序或者脚本，可以完整爬取整个网页的源代码。开发者通过相关 设备发送请求并传输 url 到目标服务器，目标服务器通过相关处理和优化分析后返回访问者所需的信息，访问者得到相关 HTML 信息后可利用 Beautiful Soup、正则表达式、Xpath 等技术获取想要的网页固定信息。 </w:t>
      </w:r>
    </w:p>
    <w:p w14:paraId="4633447D" w14:textId="30312A30" w:rsidR="00B93918" w:rsidRPr="005406F9" w:rsidRDefault="0040656F" w:rsidP="00B93918">
      <w:pPr>
        <w:rPr>
          <w:rFonts w:ascii="宋体" w:eastAsia="宋体" w:hAnsi="宋体"/>
          <w:sz w:val="24"/>
          <w:szCs w:val="24"/>
        </w:rPr>
      </w:pPr>
      <w:r w:rsidRPr="005406F9">
        <w:rPr>
          <w:rFonts w:ascii="宋体" w:eastAsia="宋体" w:hAnsi="宋体"/>
          <w:sz w:val="24"/>
          <w:szCs w:val="24"/>
        </w:rPr>
        <w:t>数据清洗和可视化技术 Python 作为一种新兴语言为开发者们提供了两种常用的数据处理方式，即 Pandas 和 Matplotlib。Pandas 除了可以提取和保存数据以外，还支持不同数据结构间进行相互转换。Matplotlib 可以将数据以图表形式呈现出来，更为直观地展示给用户，进 而将数据的特征显示出来。在爬取数据前，</w:t>
      </w:r>
      <w:r w:rsidRPr="005406F9">
        <w:rPr>
          <w:rFonts w:ascii="宋体" w:eastAsia="宋体" w:hAnsi="宋体"/>
          <w:sz w:val="24"/>
          <w:szCs w:val="24"/>
        </w:rPr>
        <w:lastRenderedPageBreak/>
        <w:t>第一步选择进行 数据采集的网站，第二步对选择的目标网站结构进行分析，进 而找到合适的请求方式解析请求返回的响应，同时</w:t>
      </w:r>
      <w:proofErr w:type="gramStart"/>
      <w:r w:rsidRPr="005406F9">
        <w:rPr>
          <w:rFonts w:ascii="宋体" w:eastAsia="宋体" w:hAnsi="宋体"/>
          <w:sz w:val="24"/>
          <w:szCs w:val="24"/>
        </w:rPr>
        <w:t>将爬取</w:t>
      </w:r>
      <w:proofErr w:type="gramEnd"/>
      <w:r w:rsidRPr="005406F9">
        <w:rPr>
          <w:rFonts w:ascii="宋体" w:eastAsia="宋体" w:hAnsi="宋体"/>
          <w:sz w:val="24"/>
          <w:szCs w:val="24"/>
        </w:rPr>
        <w:t>的数据保存到本地，从而为进行数据分析做好下一步准备工作</w:t>
      </w:r>
      <w:r w:rsidR="00A151C4">
        <w:rPr>
          <w:rFonts w:ascii="宋体" w:eastAsia="宋体" w:hAnsi="宋体" w:hint="eastAsia"/>
          <w:sz w:val="24"/>
          <w:szCs w:val="24"/>
        </w:rPr>
        <w:t>。</w:t>
      </w:r>
    </w:p>
    <w:p w14:paraId="614F3812" w14:textId="1D521B8B" w:rsidR="008751A5" w:rsidRDefault="008751A5" w:rsidP="008751A5">
      <w:pPr>
        <w:pStyle w:val="3"/>
        <w:spacing w:before="156" w:after="156"/>
        <w:rPr>
          <w:rFonts w:ascii="Times New Roman" w:eastAsia="宋体" w:hAnsi="Times New Roman" w:cs="Times New Roman"/>
          <w:b/>
          <w:bCs w:val="0"/>
          <w:sz w:val="28"/>
          <w:szCs w:val="28"/>
        </w:rPr>
      </w:pPr>
      <w:bookmarkStart w:id="20" w:name="_Toc103510096"/>
      <w:r w:rsidRPr="00105181">
        <w:rPr>
          <w:rFonts w:ascii="Times New Roman" w:eastAsia="宋体" w:hAnsi="Times New Roman" w:cs="Times New Roman" w:hint="eastAsia"/>
          <w:b/>
          <w:bCs w:val="0"/>
          <w:sz w:val="28"/>
          <w:szCs w:val="28"/>
        </w:rPr>
        <w:t>2.</w:t>
      </w:r>
      <w:r>
        <w:rPr>
          <w:rFonts w:ascii="Times New Roman" w:eastAsia="宋体" w:hAnsi="Times New Roman" w:cs="Times New Roman"/>
          <w:b/>
          <w:bCs w:val="0"/>
          <w:sz w:val="28"/>
          <w:szCs w:val="28"/>
        </w:rPr>
        <w:t>2</w:t>
      </w:r>
      <w:r w:rsidRPr="00105181">
        <w:rPr>
          <w:rFonts w:ascii="Times New Roman" w:eastAsia="宋体" w:hAnsi="Times New Roman" w:cs="Times New Roman" w:hint="eastAsia"/>
          <w:b/>
          <w:bCs w:val="0"/>
          <w:sz w:val="28"/>
          <w:szCs w:val="28"/>
        </w:rPr>
        <w:t>.3</w:t>
      </w:r>
      <w:r w:rsidRPr="00105181">
        <w:rPr>
          <w:rFonts w:ascii="Times New Roman" w:eastAsia="宋体" w:hAnsi="Times New Roman" w:cs="Times New Roman"/>
          <w:b/>
          <w:bCs w:val="0"/>
          <w:sz w:val="28"/>
          <w:szCs w:val="28"/>
        </w:rPr>
        <w:t xml:space="preserve"> </w:t>
      </w:r>
      <w:r w:rsidRPr="00105181">
        <w:rPr>
          <w:rFonts w:ascii="Times New Roman" w:eastAsia="宋体" w:hAnsi="Times New Roman" w:cs="Times New Roman" w:hint="eastAsia"/>
          <w:b/>
          <w:bCs w:val="0"/>
          <w:sz w:val="28"/>
          <w:szCs w:val="28"/>
        </w:rPr>
        <w:t>操作可行性</w:t>
      </w:r>
      <w:bookmarkEnd w:id="20"/>
    </w:p>
    <w:p w14:paraId="2AE60641" w14:textId="77777777" w:rsidR="000F4638" w:rsidRPr="00A151C4" w:rsidRDefault="000F4638" w:rsidP="000F4638">
      <w:pPr>
        <w:spacing w:line="360" w:lineRule="auto"/>
        <w:ind w:firstLineChars="200" w:firstLine="480"/>
        <w:rPr>
          <w:rFonts w:ascii="宋体" w:eastAsia="宋体" w:hAnsi="宋体"/>
          <w:sz w:val="24"/>
        </w:rPr>
      </w:pPr>
      <w:r w:rsidRPr="00A151C4">
        <w:rPr>
          <w:rFonts w:ascii="宋体" w:eastAsia="宋体" w:hAnsi="宋体" w:hint="eastAsia"/>
          <w:sz w:val="24"/>
        </w:rPr>
        <w:t>操作可行性是对开发系统在一个特定的工作环境中能否运行或运行的好坏程度的衡量。该系统采用前端web页面显示可视化结果，界面友好，操作简单，用户无需掌握相关技术，即可进行相关操作，故该系统具有操作可行性。</w:t>
      </w:r>
    </w:p>
    <w:p w14:paraId="64E27C14" w14:textId="77777777" w:rsidR="007B5DCB" w:rsidRPr="007B5DCB" w:rsidRDefault="007B5DCB" w:rsidP="007B5DCB">
      <w:pPr>
        <w:rPr>
          <w:rFonts w:hint="eastAsia"/>
        </w:rPr>
      </w:pPr>
      <w:bookmarkStart w:id="21" w:name="_Toc166815640"/>
      <w:bookmarkStart w:id="22" w:name="_Toc166825965"/>
      <w:bookmarkStart w:id="23" w:name="_Toc495165220"/>
      <w:bookmarkStart w:id="24" w:name="_Toc103510101"/>
      <w:bookmarkEnd w:id="17"/>
    </w:p>
    <w:p w14:paraId="69D211E2" w14:textId="77777777" w:rsidR="008751A5" w:rsidRDefault="008751A5" w:rsidP="008751A5">
      <w:pPr>
        <w:pStyle w:val="2"/>
        <w:spacing w:beforeLines="50" w:before="156" w:afterLines="50" w:after="156" w:line="360" w:lineRule="auto"/>
        <w:rPr>
          <w:rFonts w:ascii="Times New Roman" w:eastAsia="宋体" w:hAnsi="Times New Roman" w:cs="Times New Roman"/>
        </w:rPr>
      </w:pPr>
      <w:r w:rsidRPr="00AF3E6D">
        <w:rPr>
          <w:rFonts w:ascii="Times New Roman" w:eastAsia="宋体" w:hAnsi="Times New Roman" w:cs="Times New Roman" w:hint="eastAsia"/>
        </w:rPr>
        <w:t>2</w:t>
      </w:r>
      <w:r w:rsidRPr="00AF3E6D">
        <w:rPr>
          <w:rFonts w:ascii="Times New Roman" w:eastAsia="宋体" w:hAnsi="Times New Roman" w:cs="Times New Roman"/>
        </w:rPr>
        <w:t xml:space="preserve">.3 </w:t>
      </w:r>
      <w:r>
        <w:rPr>
          <w:rFonts w:ascii="Times New Roman" w:eastAsia="宋体" w:hAnsi="Times New Roman" w:cs="Times New Roman" w:hint="eastAsia"/>
        </w:rPr>
        <w:t>项目</w:t>
      </w:r>
      <w:r w:rsidRPr="00AF3E6D">
        <w:rPr>
          <w:rFonts w:ascii="Times New Roman" w:eastAsia="宋体" w:hAnsi="Times New Roman" w:cs="Times New Roman" w:hint="eastAsia"/>
        </w:rPr>
        <w:t>进度</w:t>
      </w:r>
      <w:r>
        <w:rPr>
          <w:rFonts w:ascii="Times New Roman" w:eastAsia="宋体" w:hAnsi="Times New Roman" w:cs="Times New Roman" w:hint="eastAsia"/>
        </w:rPr>
        <w:t>计划</w:t>
      </w:r>
    </w:p>
    <w:p w14:paraId="3B04F68D" w14:textId="77777777" w:rsidR="008751A5" w:rsidRPr="003E5D90" w:rsidRDefault="008751A5" w:rsidP="008751A5">
      <w:r>
        <w:rPr>
          <w:rFonts w:hint="eastAsia"/>
        </w:rPr>
        <w:t>示例：</w:t>
      </w:r>
    </w:p>
    <w:p w14:paraId="487344D5" w14:textId="77777777" w:rsidR="008751A5" w:rsidRPr="00931C78" w:rsidRDefault="008751A5" w:rsidP="008751A5">
      <w:pPr>
        <w:spacing w:line="360" w:lineRule="auto"/>
        <w:ind w:firstLineChars="200" w:firstLine="420"/>
        <w:jc w:val="center"/>
        <w:rPr>
          <w:rFonts w:ascii="宋体" w:eastAsia="黑体" w:hAnsi="宋体" w:cs="Times New Roman"/>
          <w:sz w:val="24"/>
          <w:szCs w:val="24"/>
        </w:rPr>
      </w:pPr>
      <w:r w:rsidRPr="00931C78">
        <w:rPr>
          <w:rFonts w:ascii="黑体" w:eastAsia="黑体" w:hAnsi="黑体" w:cs="Times New Roman" w:hint="eastAsia"/>
        </w:rPr>
        <w:t>表2-5软件开发过程中各个开发阶段的一次性支出</w:t>
      </w:r>
    </w:p>
    <w:tbl>
      <w:tblPr>
        <w:tblStyle w:val="31"/>
        <w:tblW w:w="0" w:type="auto"/>
        <w:tblLook w:val="04A0" w:firstRow="1" w:lastRow="0" w:firstColumn="1" w:lastColumn="0" w:noHBand="0" w:noVBand="1"/>
      </w:tblPr>
      <w:tblGrid>
        <w:gridCol w:w="712"/>
        <w:gridCol w:w="1854"/>
        <w:gridCol w:w="2503"/>
        <w:gridCol w:w="1457"/>
        <w:gridCol w:w="992"/>
        <w:gridCol w:w="985"/>
      </w:tblGrid>
      <w:tr w:rsidR="008751A5" w:rsidRPr="00931C78" w14:paraId="515A0A7B" w14:textId="77777777" w:rsidTr="006336B9">
        <w:tc>
          <w:tcPr>
            <w:tcW w:w="0" w:type="auto"/>
            <w:tcBorders>
              <w:top w:val="single" w:sz="12" w:space="0" w:color="auto"/>
              <w:left w:val="nil"/>
              <w:bottom w:val="nil"/>
              <w:right w:val="nil"/>
            </w:tcBorders>
            <w:vAlign w:val="center"/>
          </w:tcPr>
          <w:p w14:paraId="09246F68"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项目阶段</w:t>
            </w:r>
          </w:p>
        </w:tc>
        <w:tc>
          <w:tcPr>
            <w:tcW w:w="0" w:type="auto"/>
            <w:tcBorders>
              <w:top w:val="single" w:sz="12" w:space="0" w:color="auto"/>
              <w:left w:val="nil"/>
              <w:bottom w:val="nil"/>
              <w:right w:val="nil"/>
            </w:tcBorders>
            <w:vAlign w:val="center"/>
          </w:tcPr>
          <w:p w14:paraId="55D29BF5"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时间</w:t>
            </w:r>
          </w:p>
        </w:tc>
        <w:tc>
          <w:tcPr>
            <w:tcW w:w="0" w:type="auto"/>
            <w:tcBorders>
              <w:top w:val="single" w:sz="12" w:space="0" w:color="auto"/>
              <w:left w:val="nil"/>
              <w:bottom w:val="nil"/>
              <w:right w:val="nil"/>
            </w:tcBorders>
            <w:vAlign w:val="center"/>
          </w:tcPr>
          <w:p w14:paraId="0BB5E22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工作内容</w:t>
            </w:r>
          </w:p>
        </w:tc>
        <w:tc>
          <w:tcPr>
            <w:tcW w:w="1457" w:type="dxa"/>
            <w:tcBorders>
              <w:top w:val="single" w:sz="12" w:space="0" w:color="auto"/>
              <w:left w:val="nil"/>
              <w:bottom w:val="nil"/>
              <w:right w:val="nil"/>
            </w:tcBorders>
            <w:vAlign w:val="center"/>
          </w:tcPr>
          <w:p w14:paraId="5BB24F21"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成果</w:t>
            </w:r>
          </w:p>
        </w:tc>
        <w:tc>
          <w:tcPr>
            <w:tcW w:w="992" w:type="dxa"/>
            <w:tcBorders>
              <w:top w:val="single" w:sz="12" w:space="0" w:color="auto"/>
              <w:left w:val="nil"/>
              <w:bottom w:val="nil"/>
              <w:right w:val="nil"/>
            </w:tcBorders>
            <w:vAlign w:val="center"/>
          </w:tcPr>
          <w:p w14:paraId="62929814"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负责人</w:t>
            </w:r>
          </w:p>
        </w:tc>
        <w:tc>
          <w:tcPr>
            <w:tcW w:w="985" w:type="dxa"/>
            <w:tcBorders>
              <w:top w:val="single" w:sz="12" w:space="0" w:color="auto"/>
              <w:left w:val="nil"/>
              <w:bottom w:val="nil"/>
              <w:right w:val="nil"/>
            </w:tcBorders>
            <w:vAlign w:val="center"/>
          </w:tcPr>
          <w:p w14:paraId="2CE1111B" w14:textId="77777777" w:rsidR="008751A5" w:rsidRPr="00931C78" w:rsidRDefault="008751A5" w:rsidP="006336B9">
            <w:pPr>
              <w:jc w:val="center"/>
              <w:rPr>
                <w:rFonts w:ascii="宋体" w:eastAsia="宋体" w:hAnsi="宋体" w:cs="宋体"/>
                <w:b/>
                <w:sz w:val="24"/>
                <w:szCs w:val="24"/>
              </w:rPr>
            </w:pPr>
            <w:r w:rsidRPr="00931C78">
              <w:rPr>
                <w:rFonts w:ascii="宋体" w:eastAsia="宋体" w:hAnsi="宋体" w:cs="宋体" w:hint="eastAsia"/>
                <w:b/>
                <w:sz w:val="24"/>
                <w:szCs w:val="24"/>
              </w:rPr>
              <w:t>审核人</w:t>
            </w:r>
          </w:p>
        </w:tc>
      </w:tr>
      <w:tr w:rsidR="008751A5" w:rsidRPr="00931C78" w14:paraId="45684E68" w14:textId="77777777" w:rsidTr="006336B9">
        <w:tc>
          <w:tcPr>
            <w:tcW w:w="0" w:type="auto"/>
            <w:tcBorders>
              <w:top w:val="single" w:sz="4" w:space="0" w:color="auto"/>
              <w:bottom w:val="dotted" w:sz="4" w:space="0" w:color="auto"/>
            </w:tcBorders>
            <w:vAlign w:val="center"/>
          </w:tcPr>
          <w:p w14:paraId="0650EA1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需求调研</w:t>
            </w:r>
          </w:p>
        </w:tc>
        <w:tc>
          <w:tcPr>
            <w:tcW w:w="0" w:type="auto"/>
            <w:tcBorders>
              <w:top w:val="single" w:sz="4" w:space="0" w:color="auto"/>
              <w:bottom w:val="dotted" w:sz="4" w:space="0" w:color="auto"/>
            </w:tcBorders>
            <w:vAlign w:val="center"/>
          </w:tcPr>
          <w:p w14:paraId="6930A920"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2022.10.1-2022.10.15</w:t>
            </w:r>
          </w:p>
        </w:tc>
        <w:tc>
          <w:tcPr>
            <w:tcW w:w="0" w:type="auto"/>
            <w:tcBorders>
              <w:top w:val="single" w:sz="4" w:space="0" w:color="auto"/>
              <w:bottom w:val="dotted" w:sz="4" w:space="0" w:color="auto"/>
            </w:tcBorders>
            <w:vAlign w:val="center"/>
          </w:tcPr>
          <w:p w14:paraId="0AD522BF"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对项目需求进行详细调研</w:t>
            </w:r>
          </w:p>
        </w:tc>
        <w:tc>
          <w:tcPr>
            <w:tcW w:w="1457" w:type="dxa"/>
            <w:tcBorders>
              <w:top w:val="single" w:sz="4" w:space="0" w:color="auto"/>
              <w:bottom w:val="dotted" w:sz="4" w:space="0" w:color="auto"/>
              <w:right w:val="single" w:sz="4" w:space="0" w:color="auto"/>
            </w:tcBorders>
            <w:vAlign w:val="center"/>
          </w:tcPr>
          <w:p w14:paraId="2DA29F0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系统需求规格说明书</w:t>
            </w:r>
          </w:p>
        </w:tc>
        <w:tc>
          <w:tcPr>
            <w:tcW w:w="992" w:type="dxa"/>
            <w:tcBorders>
              <w:top w:val="single" w:sz="4" w:space="0" w:color="auto"/>
              <w:bottom w:val="dotted" w:sz="4" w:space="0" w:color="auto"/>
              <w:right w:val="single" w:sz="4" w:space="0" w:color="auto"/>
            </w:tcBorders>
            <w:vAlign w:val="center"/>
          </w:tcPr>
          <w:p w14:paraId="52BAA3E2" w14:textId="1C31734D"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single" w:sz="4" w:space="0" w:color="auto"/>
              <w:bottom w:val="dotted" w:sz="4" w:space="0" w:color="auto"/>
              <w:right w:val="single" w:sz="4" w:space="0" w:color="auto"/>
            </w:tcBorders>
            <w:vAlign w:val="center"/>
          </w:tcPr>
          <w:p w14:paraId="5D2DE99F" w14:textId="600634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88EA658" w14:textId="77777777" w:rsidTr="006336B9">
        <w:tc>
          <w:tcPr>
            <w:tcW w:w="0" w:type="auto"/>
            <w:tcBorders>
              <w:top w:val="dotted" w:sz="4" w:space="0" w:color="auto"/>
              <w:bottom w:val="dotted" w:sz="4" w:space="0" w:color="auto"/>
            </w:tcBorders>
            <w:vAlign w:val="center"/>
          </w:tcPr>
          <w:p w14:paraId="4D94B6DC"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系统设计</w:t>
            </w:r>
          </w:p>
        </w:tc>
        <w:tc>
          <w:tcPr>
            <w:tcW w:w="0" w:type="auto"/>
            <w:tcBorders>
              <w:top w:val="dotted" w:sz="4" w:space="0" w:color="auto"/>
              <w:bottom w:val="dotted" w:sz="4" w:space="0" w:color="auto"/>
            </w:tcBorders>
            <w:vAlign w:val="center"/>
          </w:tcPr>
          <w:p w14:paraId="5D37EFE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2022.10.16-2022.10.31</w:t>
            </w:r>
          </w:p>
        </w:tc>
        <w:tc>
          <w:tcPr>
            <w:tcW w:w="0" w:type="auto"/>
            <w:tcBorders>
              <w:top w:val="dotted" w:sz="4" w:space="0" w:color="auto"/>
              <w:bottom w:val="dotted" w:sz="4" w:space="0" w:color="auto"/>
            </w:tcBorders>
            <w:vAlign w:val="center"/>
          </w:tcPr>
          <w:p w14:paraId="45FB9D41"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在需求调研的基础上对系统构架、安全体系、功能等进行系统设计</w:t>
            </w:r>
          </w:p>
        </w:tc>
        <w:tc>
          <w:tcPr>
            <w:tcW w:w="1457" w:type="dxa"/>
            <w:tcBorders>
              <w:top w:val="dotted" w:sz="4" w:space="0" w:color="auto"/>
              <w:bottom w:val="dotted" w:sz="4" w:space="0" w:color="auto"/>
              <w:right w:val="single" w:sz="4" w:space="0" w:color="auto"/>
            </w:tcBorders>
            <w:vAlign w:val="center"/>
          </w:tcPr>
          <w:p w14:paraId="60CC97C2"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系统设计说明书</w:t>
            </w:r>
          </w:p>
        </w:tc>
        <w:tc>
          <w:tcPr>
            <w:tcW w:w="992" w:type="dxa"/>
            <w:tcBorders>
              <w:top w:val="dotted" w:sz="4" w:space="0" w:color="auto"/>
              <w:bottom w:val="dotted" w:sz="4" w:space="0" w:color="auto"/>
              <w:right w:val="single" w:sz="4" w:space="0" w:color="auto"/>
            </w:tcBorders>
            <w:vAlign w:val="center"/>
          </w:tcPr>
          <w:p w14:paraId="23E6E2D1" w14:textId="27991B0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6B9830A2" w14:textId="565995DE"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3DC731E8" w14:textId="77777777" w:rsidTr="006336B9">
        <w:tc>
          <w:tcPr>
            <w:tcW w:w="0" w:type="auto"/>
            <w:tcBorders>
              <w:top w:val="dotted" w:sz="4" w:space="0" w:color="auto"/>
              <w:bottom w:val="dotted" w:sz="4" w:space="0" w:color="auto"/>
            </w:tcBorders>
            <w:vAlign w:val="center"/>
          </w:tcPr>
          <w:p w14:paraId="2390629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系统开发</w:t>
            </w:r>
          </w:p>
        </w:tc>
        <w:tc>
          <w:tcPr>
            <w:tcW w:w="0" w:type="auto"/>
            <w:tcBorders>
              <w:top w:val="dotted" w:sz="4" w:space="0" w:color="auto"/>
              <w:bottom w:val="dotted" w:sz="4" w:space="0" w:color="auto"/>
            </w:tcBorders>
            <w:vAlign w:val="center"/>
          </w:tcPr>
          <w:p w14:paraId="75235F3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2022.11.1-2022.11.15</w:t>
            </w:r>
          </w:p>
        </w:tc>
        <w:tc>
          <w:tcPr>
            <w:tcW w:w="0" w:type="auto"/>
            <w:tcBorders>
              <w:top w:val="dotted" w:sz="4" w:space="0" w:color="auto"/>
              <w:bottom w:val="dotted" w:sz="4" w:space="0" w:color="auto"/>
            </w:tcBorders>
            <w:vAlign w:val="center"/>
          </w:tcPr>
          <w:p w14:paraId="6909E1A8"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进行各个子系统迭代开发，完成单元测试</w:t>
            </w:r>
          </w:p>
        </w:tc>
        <w:tc>
          <w:tcPr>
            <w:tcW w:w="1457" w:type="dxa"/>
            <w:tcBorders>
              <w:top w:val="dotted" w:sz="4" w:space="0" w:color="auto"/>
              <w:bottom w:val="dotted" w:sz="4" w:space="0" w:color="auto"/>
              <w:right w:val="single" w:sz="4" w:space="0" w:color="auto"/>
            </w:tcBorders>
            <w:vAlign w:val="center"/>
          </w:tcPr>
          <w:p w14:paraId="3B22C7E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不同迭代版本的可运行系统</w:t>
            </w:r>
          </w:p>
        </w:tc>
        <w:tc>
          <w:tcPr>
            <w:tcW w:w="992" w:type="dxa"/>
            <w:tcBorders>
              <w:top w:val="dotted" w:sz="4" w:space="0" w:color="auto"/>
              <w:bottom w:val="dotted" w:sz="4" w:space="0" w:color="auto"/>
              <w:right w:val="single" w:sz="4" w:space="0" w:color="auto"/>
            </w:tcBorders>
            <w:vAlign w:val="center"/>
          </w:tcPr>
          <w:p w14:paraId="405C4CB3" w14:textId="55E8805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FF75010" w14:textId="0C8BD2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80F14A3" w14:textId="77777777" w:rsidTr="006336B9">
        <w:tc>
          <w:tcPr>
            <w:tcW w:w="0" w:type="auto"/>
            <w:tcBorders>
              <w:top w:val="dotted" w:sz="4" w:space="0" w:color="auto"/>
              <w:bottom w:val="dotted" w:sz="4" w:space="0" w:color="auto"/>
            </w:tcBorders>
            <w:vAlign w:val="center"/>
          </w:tcPr>
          <w:p w14:paraId="1DD25EAF"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系统集成</w:t>
            </w:r>
          </w:p>
        </w:tc>
        <w:tc>
          <w:tcPr>
            <w:tcW w:w="0" w:type="auto"/>
            <w:tcBorders>
              <w:top w:val="dotted" w:sz="4" w:space="0" w:color="auto"/>
              <w:bottom w:val="dotted" w:sz="4" w:space="0" w:color="auto"/>
            </w:tcBorders>
            <w:vAlign w:val="center"/>
          </w:tcPr>
          <w:p w14:paraId="2A872B6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2022.11.16-2022.11.30</w:t>
            </w:r>
          </w:p>
        </w:tc>
        <w:tc>
          <w:tcPr>
            <w:tcW w:w="0" w:type="auto"/>
            <w:tcBorders>
              <w:top w:val="dotted" w:sz="4" w:space="0" w:color="auto"/>
              <w:bottom w:val="dotted" w:sz="4" w:space="0" w:color="auto"/>
            </w:tcBorders>
            <w:vAlign w:val="center"/>
          </w:tcPr>
          <w:p w14:paraId="1E98E15E"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系统集成和对各模块集成测试</w:t>
            </w:r>
          </w:p>
        </w:tc>
        <w:tc>
          <w:tcPr>
            <w:tcW w:w="1457" w:type="dxa"/>
            <w:tcBorders>
              <w:top w:val="dotted" w:sz="4" w:space="0" w:color="auto"/>
              <w:bottom w:val="dotted" w:sz="4" w:space="0" w:color="auto"/>
              <w:right w:val="single" w:sz="4" w:space="0" w:color="auto"/>
            </w:tcBorders>
            <w:vAlign w:val="center"/>
          </w:tcPr>
          <w:p w14:paraId="6A0A898B"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测试报告，形成可完整运行的系统</w:t>
            </w:r>
          </w:p>
        </w:tc>
        <w:tc>
          <w:tcPr>
            <w:tcW w:w="992" w:type="dxa"/>
            <w:tcBorders>
              <w:top w:val="dotted" w:sz="4" w:space="0" w:color="auto"/>
              <w:bottom w:val="dotted" w:sz="4" w:space="0" w:color="auto"/>
              <w:right w:val="single" w:sz="4" w:space="0" w:color="auto"/>
            </w:tcBorders>
            <w:vAlign w:val="center"/>
          </w:tcPr>
          <w:p w14:paraId="314B94C1" w14:textId="2ED81B0C"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3B96823C" w14:textId="35FBED5A"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2090F1B4" w14:textId="77777777" w:rsidTr="006336B9">
        <w:tc>
          <w:tcPr>
            <w:tcW w:w="0" w:type="auto"/>
            <w:tcBorders>
              <w:top w:val="dotted" w:sz="4" w:space="0" w:color="auto"/>
              <w:bottom w:val="dotted" w:sz="4" w:space="0" w:color="auto"/>
            </w:tcBorders>
            <w:vAlign w:val="center"/>
          </w:tcPr>
          <w:p w14:paraId="159766B7"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系统初验</w:t>
            </w:r>
          </w:p>
        </w:tc>
        <w:tc>
          <w:tcPr>
            <w:tcW w:w="0" w:type="auto"/>
            <w:tcBorders>
              <w:top w:val="dotted" w:sz="4" w:space="0" w:color="auto"/>
              <w:bottom w:val="dotted" w:sz="4" w:space="0" w:color="auto"/>
            </w:tcBorders>
            <w:vAlign w:val="center"/>
          </w:tcPr>
          <w:p w14:paraId="6C4C487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2022.12.1-2022.12.15</w:t>
            </w:r>
          </w:p>
        </w:tc>
        <w:tc>
          <w:tcPr>
            <w:tcW w:w="0" w:type="auto"/>
            <w:tcBorders>
              <w:top w:val="dotted" w:sz="4" w:space="0" w:color="auto"/>
              <w:bottom w:val="dotted" w:sz="4" w:space="0" w:color="auto"/>
            </w:tcBorders>
            <w:vAlign w:val="center"/>
          </w:tcPr>
          <w:p w14:paraId="458573E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项目初验</w:t>
            </w:r>
          </w:p>
        </w:tc>
        <w:tc>
          <w:tcPr>
            <w:tcW w:w="1457" w:type="dxa"/>
            <w:tcBorders>
              <w:top w:val="dotted" w:sz="4" w:space="0" w:color="auto"/>
              <w:bottom w:val="dotted" w:sz="4" w:space="0" w:color="auto"/>
              <w:right w:val="single" w:sz="4" w:space="0" w:color="auto"/>
            </w:tcBorders>
            <w:vAlign w:val="center"/>
          </w:tcPr>
          <w:p w14:paraId="2BBBF08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初验报告</w:t>
            </w:r>
          </w:p>
        </w:tc>
        <w:tc>
          <w:tcPr>
            <w:tcW w:w="992" w:type="dxa"/>
            <w:tcBorders>
              <w:top w:val="dotted" w:sz="4" w:space="0" w:color="auto"/>
              <w:bottom w:val="dotted" w:sz="4" w:space="0" w:color="auto"/>
              <w:right w:val="single" w:sz="4" w:space="0" w:color="auto"/>
            </w:tcBorders>
            <w:vAlign w:val="center"/>
          </w:tcPr>
          <w:p w14:paraId="6407712A" w14:textId="67CED200"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0C8D3758" w14:textId="1E3322E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4E8811F9" w14:textId="77777777" w:rsidTr="006336B9">
        <w:tc>
          <w:tcPr>
            <w:tcW w:w="0" w:type="auto"/>
            <w:tcBorders>
              <w:top w:val="dotted" w:sz="4" w:space="0" w:color="auto"/>
              <w:bottom w:val="dotted" w:sz="4" w:space="0" w:color="auto"/>
            </w:tcBorders>
            <w:vAlign w:val="center"/>
          </w:tcPr>
          <w:p w14:paraId="73954BD9"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系统试运行</w:t>
            </w:r>
          </w:p>
        </w:tc>
        <w:tc>
          <w:tcPr>
            <w:tcW w:w="0" w:type="auto"/>
            <w:tcBorders>
              <w:top w:val="dotted" w:sz="4" w:space="0" w:color="auto"/>
              <w:bottom w:val="dotted" w:sz="4" w:space="0" w:color="auto"/>
            </w:tcBorders>
            <w:vAlign w:val="center"/>
          </w:tcPr>
          <w:p w14:paraId="418BAC48"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2022.12.16-2022.12.31</w:t>
            </w:r>
          </w:p>
        </w:tc>
        <w:tc>
          <w:tcPr>
            <w:tcW w:w="0" w:type="auto"/>
            <w:tcBorders>
              <w:top w:val="dotted" w:sz="4" w:space="0" w:color="auto"/>
              <w:bottom w:val="dotted" w:sz="4" w:space="0" w:color="auto"/>
            </w:tcBorders>
            <w:vAlign w:val="center"/>
          </w:tcPr>
          <w:p w14:paraId="265D281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系统试运行</w:t>
            </w:r>
          </w:p>
          <w:p w14:paraId="5ED7BD57" w14:textId="77777777" w:rsidR="008751A5" w:rsidRPr="00931C78" w:rsidRDefault="008751A5" w:rsidP="008751A5">
            <w:pPr>
              <w:numPr>
                <w:ilvl w:val="0"/>
                <w:numId w:val="2"/>
              </w:numPr>
              <w:rPr>
                <w:rFonts w:ascii="宋体" w:eastAsia="宋体" w:hAnsi="宋体" w:cs="宋体"/>
                <w:sz w:val="24"/>
                <w:szCs w:val="24"/>
              </w:rPr>
            </w:pPr>
            <w:r w:rsidRPr="00931C78">
              <w:rPr>
                <w:rFonts w:ascii="宋体" w:eastAsia="宋体" w:hAnsi="宋体" w:cs="宋体" w:hint="eastAsia"/>
                <w:sz w:val="24"/>
                <w:szCs w:val="24"/>
              </w:rPr>
              <w:t>系统持续优化</w:t>
            </w:r>
          </w:p>
        </w:tc>
        <w:tc>
          <w:tcPr>
            <w:tcW w:w="1457" w:type="dxa"/>
            <w:tcBorders>
              <w:top w:val="dotted" w:sz="4" w:space="0" w:color="auto"/>
              <w:bottom w:val="dotted" w:sz="4" w:space="0" w:color="auto"/>
              <w:right w:val="single" w:sz="4" w:space="0" w:color="auto"/>
            </w:tcBorders>
            <w:vAlign w:val="center"/>
          </w:tcPr>
          <w:p w14:paraId="15879B4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升级版本的可运行系统并安装部署到</w:t>
            </w:r>
            <w:proofErr w:type="gramStart"/>
            <w:r w:rsidRPr="00931C78">
              <w:rPr>
                <w:rFonts w:ascii="宋体" w:eastAsia="宋体" w:hAnsi="宋体" w:cs="宋体" w:hint="eastAsia"/>
                <w:sz w:val="24"/>
                <w:szCs w:val="24"/>
              </w:rPr>
              <w:t>用户本地</w:t>
            </w:r>
            <w:proofErr w:type="gramEnd"/>
          </w:p>
        </w:tc>
        <w:tc>
          <w:tcPr>
            <w:tcW w:w="992" w:type="dxa"/>
            <w:tcBorders>
              <w:top w:val="dotted" w:sz="4" w:space="0" w:color="auto"/>
              <w:bottom w:val="dotted" w:sz="4" w:space="0" w:color="auto"/>
              <w:right w:val="single" w:sz="4" w:space="0" w:color="auto"/>
            </w:tcBorders>
            <w:vAlign w:val="center"/>
          </w:tcPr>
          <w:p w14:paraId="0E5CE97C" w14:textId="60E12D73"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1D75E2BC" w14:textId="532D38F2"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0EF5D2AF" w14:textId="77777777" w:rsidTr="006336B9">
        <w:tc>
          <w:tcPr>
            <w:tcW w:w="0" w:type="auto"/>
            <w:tcBorders>
              <w:top w:val="dotted" w:sz="4" w:space="0" w:color="auto"/>
              <w:bottom w:val="dotted" w:sz="4" w:space="0" w:color="auto"/>
            </w:tcBorders>
            <w:vAlign w:val="center"/>
          </w:tcPr>
          <w:p w14:paraId="552668D4"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用户培训</w:t>
            </w:r>
          </w:p>
        </w:tc>
        <w:tc>
          <w:tcPr>
            <w:tcW w:w="0" w:type="auto"/>
            <w:tcBorders>
              <w:top w:val="dotted" w:sz="4" w:space="0" w:color="auto"/>
              <w:bottom w:val="dotted" w:sz="4" w:space="0" w:color="auto"/>
            </w:tcBorders>
            <w:vAlign w:val="center"/>
          </w:tcPr>
          <w:p w14:paraId="3D907205"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2023.1.1-2023.1.15</w:t>
            </w:r>
          </w:p>
        </w:tc>
        <w:tc>
          <w:tcPr>
            <w:tcW w:w="0" w:type="auto"/>
            <w:tcBorders>
              <w:top w:val="dotted" w:sz="4" w:space="0" w:color="auto"/>
              <w:bottom w:val="dotted" w:sz="4" w:space="0" w:color="auto"/>
            </w:tcBorders>
            <w:vAlign w:val="center"/>
          </w:tcPr>
          <w:p w14:paraId="6972FDF5"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对各级用户进行培训</w:t>
            </w:r>
          </w:p>
        </w:tc>
        <w:tc>
          <w:tcPr>
            <w:tcW w:w="1457" w:type="dxa"/>
            <w:tcBorders>
              <w:top w:val="dotted" w:sz="4" w:space="0" w:color="auto"/>
              <w:bottom w:val="dotted" w:sz="4" w:space="0" w:color="auto"/>
              <w:right w:val="single" w:sz="4" w:space="0" w:color="auto"/>
            </w:tcBorders>
            <w:vAlign w:val="center"/>
          </w:tcPr>
          <w:p w14:paraId="7B859F87"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使用报告</w:t>
            </w:r>
          </w:p>
        </w:tc>
        <w:tc>
          <w:tcPr>
            <w:tcW w:w="992" w:type="dxa"/>
            <w:tcBorders>
              <w:top w:val="dotted" w:sz="4" w:space="0" w:color="auto"/>
              <w:bottom w:val="dotted" w:sz="4" w:space="0" w:color="auto"/>
              <w:right w:val="single" w:sz="4" w:space="0" w:color="auto"/>
            </w:tcBorders>
            <w:vAlign w:val="center"/>
          </w:tcPr>
          <w:p w14:paraId="50460417" w14:textId="56EB34F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dotted" w:sz="4" w:space="0" w:color="auto"/>
              <w:right w:val="single" w:sz="4" w:space="0" w:color="auto"/>
            </w:tcBorders>
            <w:vAlign w:val="center"/>
          </w:tcPr>
          <w:p w14:paraId="2917BE8C" w14:textId="56D4E50B"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r w:rsidR="008751A5" w:rsidRPr="00931C78" w14:paraId="178DF431" w14:textId="77777777" w:rsidTr="006336B9">
        <w:tc>
          <w:tcPr>
            <w:tcW w:w="0" w:type="auto"/>
            <w:tcBorders>
              <w:top w:val="dotted" w:sz="4" w:space="0" w:color="auto"/>
              <w:bottom w:val="single" w:sz="12" w:space="0" w:color="auto"/>
            </w:tcBorders>
            <w:vAlign w:val="center"/>
          </w:tcPr>
          <w:p w14:paraId="07A0448A"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项目终验</w:t>
            </w:r>
          </w:p>
        </w:tc>
        <w:tc>
          <w:tcPr>
            <w:tcW w:w="0" w:type="auto"/>
            <w:tcBorders>
              <w:top w:val="dotted" w:sz="4" w:space="0" w:color="auto"/>
              <w:bottom w:val="single" w:sz="12" w:space="0" w:color="auto"/>
            </w:tcBorders>
            <w:vAlign w:val="center"/>
          </w:tcPr>
          <w:p w14:paraId="2A72281E" w14:textId="77777777" w:rsidR="008751A5" w:rsidRPr="00931C78" w:rsidRDefault="008751A5" w:rsidP="006336B9">
            <w:pPr>
              <w:jc w:val="center"/>
              <w:rPr>
                <w:rFonts w:ascii="宋体" w:eastAsia="宋体" w:hAnsi="宋体" w:cs="宋体"/>
                <w:sz w:val="24"/>
                <w:szCs w:val="24"/>
              </w:rPr>
            </w:pPr>
            <w:r w:rsidRPr="00931C78">
              <w:rPr>
                <w:rFonts w:ascii="宋体" w:eastAsia="宋体" w:hAnsi="宋体" w:cs="宋体" w:hint="eastAsia"/>
                <w:sz w:val="24"/>
                <w:szCs w:val="24"/>
              </w:rPr>
              <w:t>2023.16-2013.2.1</w:t>
            </w:r>
          </w:p>
        </w:tc>
        <w:tc>
          <w:tcPr>
            <w:tcW w:w="0" w:type="auto"/>
            <w:tcBorders>
              <w:top w:val="dotted" w:sz="4" w:space="0" w:color="auto"/>
              <w:bottom w:val="single" w:sz="12" w:space="0" w:color="auto"/>
            </w:tcBorders>
            <w:vAlign w:val="center"/>
          </w:tcPr>
          <w:p w14:paraId="7879D366"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项目终验</w:t>
            </w:r>
          </w:p>
        </w:tc>
        <w:tc>
          <w:tcPr>
            <w:tcW w:w="1457" w:type="dxa"/>
            <w:tcBorders>
              <w:top w:val="dotted" w:sz="4" w:space="0" w:color="auto"/>
              <w:bottom w:val="single" w:sz="12" w:space="0" w:color="auto"/>
              <w:right w:val="single" w:sz="4" w:space="0" w:color="auto"/>
            </w:tcBorders>
            <w:vAlign w:val="center"/>
          </w:tcPr>
          <w:p w14:paraId="74AFDB59" w14:textId="77777777" w:rsidR="008751A5" w:rsidRPr="00931C78" w:rsidRDefault="008751A5" w:rsidP="006336B9">
            <w:pPr>
              <w:rPr>
                <w:rFonts w:ascii="宋体" w:eastAsia="宋体" w:hAnsi="宋体" w:cs="宋体"/>
                <w:sz w:val="24"/>
                <w:szCs w:val="24"/>
              </w:rPr>
            </w:pPr>
            <w:r w:rsidRPr="00931C78">
              <w:rPr>
                <w:rFonts w:ascii="宋体" w:eastAsia="宋体" w:hAnsi="宋体" w:cs="宋体" w:hint="eastAsia"/>
                <w:sz w:val="24"/>
                <w:szCs w:val="24"/>
              </w:rPr>
              <w:t>验收报告</w:t>
            </w:r>
          </w:p>
        </w:tc>
        <w:tc>
          <w:tcPr>
            <w:tcW w:w="992" w:type="dxa"/>
            <w:tcBorders>
              <w:top w:val="dotted" w:sz="4" w:space="0" w:color="auto"/>
              <w:bottom w:val="single" w:sz="12" w:space="0" w:color="auto"/>
              <w:right w:val="single" w:sz="4" w:space="0" w:color="auto"/>
            </w:tcBorders>
            <w:vAlign w:val="center"/>
          </w:tcPr>
          <w:p w14:paraId="197EE9BC" w14:textId="5C494675"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c>
          <w:tcPr>
            <w:tcW w:w="985" w:type="dxa"/>
            <w:tcBorders>
              <w:top w:val="dotted" w:sz="4" w:space="0" w:color="auto"/>
              <w:bottom w:val="single" w:sz="12" w:space="0" w:color="auto"/>
              <w:right w:val="single" w:sz="4" w:space="0" w:color="auto"/>
            </w:tcBorders>
            <w:vAlign w:val="center"/>
          </w:tcPr>
          <w:p w14:paraId="34D98346" w14:textId="6ABAAE97" w:rsidR="008751A5" w:rsidRPr="00931C78" w:rsidRDefault="00752BE9" w:rsidP="006336B9">
            <w:pPr>
              <w:rPr>
                <w:rFonts w:ascii="宋体" w:eastAsia="宋体" w:hAnsi="宋体" w:cs="宋体"/>
                <w:sz w:val="24"/>
                <w:szCs w:val="24"/>
              </w:rPr>
            </w:pPr>
            <w:r>
              <w:rPr>
                <w:rFonts w:ascii="宋体" w:eastAsia="宋体" w:hAnsi="宋体" w:cs="宋体" w:hint="eastAsia"/>
                <w:sz w:val="24"/>
                <w:szCs w:val="24"/>
              </w:rPr>
              <w:t>韩志鹏</w:t>
            </w:r>
          </w:p>
        </w:tc>
      </w:tr>
    </w:tbl>
    <w:p w14:paraId="3BDDB486" w14:textId="77777777" w:rsidR="008751A5" w:rsidRPr="00931C78" w:rsidRDefault="008751A5" w:rsidP="008751A5">
      <w:pPr>
        <w:sectPr w:rsidR="008751A5" w:rsidRPr="00931C78" w:rsidSect="006336B9">
          <w:headerReference w:type="default" r:id="rId16"/>
          <w:footerReference w:type="default" r:id="rId17"/>
          <w:pgSz w:w="11906" w:h="16838" w:code="9"/>
          <w:pgMar w:top="1418" w:right="1418" w:bottom="1418" w:left="1418" w:header="737" w:footer="851" w:gutter="567"/>
          <w:pgNumType w:fmt="numberInDash"/>
          <w:cols w:space="425"/>
          <w:docGrid w:type="lines" w:linePitch="312"/>
        </w:sectPr>
      </w:pPr>
    </w:p>
    <w:p w14:paraId="43633F6A" w14:textId="77777777" w:rsidR="008751A5" w:rsidRDefault="008751A5" w:rsidP="008751A5">
      <w:pPr>
        <w:pStyle w:val="1"/>
      </w:pPr>
      <w:r>
        <w:rPr>
          <w:rFonts w:hint="eastAsia"/>
        </w:rPr>
        <w:lastRenderedPageBreak/>
        <w:t xml:space="preserve">3 </w:t>
      </w:r>
      <w:r w:rsidRPr="005B386E">
        <w:rPr>
          <w:rFonts w:hint="eastAsia"/>
        </w:rPr>
        <w:t>需求分析</w:t>
      </w:r>
      <w:bookmarkEnd w:id="21"/>
      <w:bookmarkEnd w:id="22"/>
      <w:bookmarkEnd w:id="23"/>
      <w:bookmarkEnd w:id="24"/>
    </w:p>
    <w:p w14:paraId="51848AF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4D40E2E" w14:textId="77777777" w:rsidR="008751A5" w:rsidRPr="00573578" w:rsidRDefault="008751A5" w:rsidP="008751A5">
      <w:pPr>
        <w:pStyle w:val="2"/>
        <w:spacing w:beforeLines="50" w:before="156" w:afterLines="50" w:after="156" w:line="360" w:lineRule="auto"/>
        <w:rPr>
          <w:rFonts w:ascii="Times New Roman" w:eastAsia="宋体" w:hAnsi="Times New Roman" w:cs="Times New Roman"/>
        </w:rPr>
      </w:pPr>
      <w:bookmarkStart w:id="25" w:name="_Toc166815641"/>
      <w:bookmarkStart w:id="26" w:name="_Toc166825966"/>
      <w:bookmarkStart w:id="27" w:name="_Toc495165222"/>
      <w:bookmarkStart w:id="28" w:name="_Toc103510102"/>
      <w:r w:rsidRPr="00573578">
        <w:rPr>
          <w:rFonts w:ascii="Times New Roman" w:eastAsia="宋体" w:hAnsi="Times New Roman" w:cs="Times New Roman" w:hint="eastAsia"/>
        </w:rPr>
        <w:t xml:space="preserve">3.1 </w:t>
      </w:r>
      <w:r w:rsidRPr="00573578">
        <w:rPr>
          <w:rFonts w:ascii="Times New Roman" w:eastAsia="宋体" w:hAnsi="Times New Roman" w:cs="Times New Roman" w:hint="eastAsia"/>
        </w:rPr>
        <w:t>系统综合需求</w:t>
      </w:r>
      <w:bookmarkEnd w:id="25"/>
      <w:bookmarkEnd w:id="26"/>
      <w:bookmarkEnd w:id="27"/>
      <w:bookmarkEnd w:id="28"/>
    </w:p>
    <w:p w14:paraId="3630DC7E" w14:textId="7968262E" w:rsidR="008751A5" w:rsidRDefault="008751A5" w:rsidP="008751A5">
      <w:pPr>
        <w:pStyle w:val="3"/>
        <w:spacing w:before="156" w:after="156"/>
        <w:rPr>
          <w:rFonts w:ascii="Times New Roman" w:eastAsia="宋体" w:hAnsi="Times New Roman" w:cs="Times New Roman"/>
          <w:b/>
          <w:bCs w:val="0"/>
          <w:sz w:val="28"/>
          <w:szCs w:val="28"/>
        </w:rPr>
      </w:pPr>
      <w:bookmarkStart w:id="29" w:name="_Toc103510103"/>
      <w:bookmarkStart w:id="30" w:name="_Toc166815645"/>
      <w:bookmarkStart w:id="31" w:name="_Toc166825968"/>
      <w:bookmarkStart w:id="32" w:name="_Toc495165224"/>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.1.1</w:t>
      </w:r>
      <w:r w:rsidRPr="00E81888">
        <w:rPr>
          <w:rFonts w:ascii="Times New Roman" w:eastAsia="宋体" w:hAnsi="Times New Roman" w:cs="Times New Roman" w:hint="eastAsia"/>
          <w:b/>
          <w:bCs w:val="0"/>
          <w:sz w:val="28"/>
          <w:szCs w:val="28"/>
        </w:rPr>
        <w:t>功能需求概述</w:t>
      </w:r>
    </w:p>
    <w:p w14:paraId="2B8DAA00" w14:textId="33E6F675" w:rsidR="007E4C54" w:rsidRPr="00A151C4" w:rsidRDefault="007D2D3C" w:rsidP="007E4C54">
      <w:pPr>
        <w:rPr>
          <w:rFonts w:ascii="宋体" w:eastAsia="宋体" w:hAnsi="宋体" w:hint="eastAsia"/>
          <w:sz w:val="24"/>
          <w:szCs w:val="24"/>
        </w:rPr>
      </w:pPr>
      <w:r w:rsidRPr="00A151C4">
        <w:rPr>
          <w:rFonts w:ascii="宋体" w:eastAsia="宋体" w:hAnsi="宋体" w:hint="eastAsia"/>
          <w:sz w:val="24"/>
          <w:szCs w:val="24"/>
        </w:rPr>
        <w:t>分析并完成用户指定地区(北上广)住房数据的可视化</w:t>
      </w:r>
    </w:p>
    <w:p w14:paraId="0B87A931" w14:textId="3E89B16F" w:rsidR="008751A5"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.1.2 </w:t>
      </w:r>
      <w:r w:rsidRPr="00E81888">
        <w:rPr>
          <w:rFonts w:ascii="Times New Roman" w:eastAsia="宋体" w:hAnsi="Times New Roman" w:cs="Times New Roman" w:hint="eastAsia"/>
          <w:b/>
          <w:bCs w:val="0"/>
          <w:sz w:val="28"/>
          <w:szCs w:val="28"/>
        </w:rPr>
        <w:t>系统性能需求</w:t>
      </w:r>
      <w:r>
        <w:rPr>
          <w:rFonts w:ascii="Times New Roman" w:eastAsia="宋体" w:hAnsi="Times New Roman" w:cs="Times New Roman" w:hint="eastAsia"/>
          <w:b/>
          <w:bCs w:val="0"/>
          <w:sz w:val="28"/>
          <w:szCs w:val="28"/>
        </w:rPr>
        <w:t>概述</w:t>
      </w:r>
    </w:p>
    <w:p w14:paraId="4368BB60" w14:textId="30912EAE" w:rsidR="007D2D3C" w:rsidRPr="007D2D3C" w:rsidRDefault="00E8149B" w:rsidP="007D2D3C">
      <w:pPr>
        <w:rPr>
          <w:rFonts w:hint="eastAsia"/>
        </w:rPr>
      </w:pPr>
      <w:r w:rsidRPr="00A151C4">
        <w:rPr>
          <w:rFonts w:ascii="宋体" w:eastAsia="宋体" w:hAnsi="宋体" w:hint="eastAsia"/>
          <w:sz w:val="24"/>
          <w:szCs w:val="24"/>
        </w:rPr>
        <w:t>用户能够登录网站并得到分析结果</w:t>
      </w:r>
    </w:p>
    <w:p w14:paraId="6E7260FD" w14:textId="4CB895DD" w:rsidR="008751A5" w:rsidRDefault="008751A5" w:rsidP="008751A5">
      <w:pPr>
        <w:pStyle w:val="3"/>
        <w:spacing w:before="156" w:after="156"/>
        <w:rPr>
          <w:rFonts w:ascii="Times New Roman" w:eastAsia="宋体" w:hAnsi="Times New Roman" w:cs="Times New Roman"/>
          <w:b/>
          <w:bCs w:val="0"/>
          <w:sz w:val="28"/>
          <w:szCs w:val="28"/>
        </w:rPr>
      </w:pPr>
      <w:r>
        <w:rPr>
          <w:rFonts w:ascii="Times New Roman" w:eastAsia="宋体" w:hAnsi="Times New Roman" w:cs="Times New Roman"/>
          <w:b/>
          <w:bCs w:val="0"/>
          <w:sz w:val="28"/>
          <w:szCs w:val="28"/>
        </w:rPr>
        <w:t>3</w:t>
      </w:r>
      <w:r w:rsidRPr="00E81888">
        <w:rPr>
          <w:rFonts w:ascii="Times New Roman" w:eastAsia="宋体" w:hAnsi="Times New Roman" w:cs="Times New Roman"/>
          <w:b/>
          <w:bCs w:val="0"/>
          <w:sz w:val="28"/>
          <w:szCs w:val="28"/>
        </w:rPr>
        <w:t xml:space="preserve">.1.3 </w:t>
      </w:r>
      <w:r w:rsidRPr="00E81888">
        <w:rPr>
          <w:rFonts w:ascii="Times New Roman" w:eastAsia="宋体" w:hAnsi="Times New Roman" w:cs="Times New Roman" w:hint="eastAsia"/>
          <w:b/>
          <w:bCs w:val="0"/>
          <w:sz w:val="28"/>
          <w:szCs w:val="28"/>
        </w:rPr>
        <w:t>其他需求</w:t>
      </w:r>
      <w:r>
        <w:rPr>
          <w:rFonts w:ascii="Times New Roman" w:eastAsia="宋体" w:hAnsi="Times New Roman" w:cs="Times New Roman" w:hint="eastAsia"/>
          <w:b/>
          <w:bCs w:val="0"/>
          <w:sz w:val="28"/>
          <w:szCs w:val="28"/>
        </w:rPr>
        <w:t>概述</w:t>
      </w:r>
    </w:p>
    <w:p w14:paraId="605A1227" w14:textId="21D26955" w:rsidR="00E8149B" w:rsidRPr="00A151C4" w:rsidRDefault="00E8149B" w:rsidP="00E8149B">
      <w:pPr>
        <w:rPr>
          <w:rFonts w:ascii="宋体" w:eastAsia="宋体" w:hAnsi="宋体" w:hint="eastAsia"/>
          <w:sz w:val="24"/>
          <w:szCs w:val="24"/>
        </w:rPr>
      </w:pPr>
      <w:r w:rsidRPr="00A151C4">
        <w:rPr>
          <w:rFonts w:ascii="宋体" w:eastAsia="宋体" w:hAnsi="宋体" w:hint="eastAsia"/>
          <w:sz w:val="24"/>
          <w:szCs w:val="24"/>
        </w:rPr>
        <w:t>无</w:t>
      </w:r>
    </w:p>
    <w:p w14:paraId="34FFBFD9" w14:textId="77777777" w:rsidR="008751A5" w:rsidRPr="004A501D" w:rsidRDefault="008751A5" w:rsidP="008751A5">
      <w:pPr>
        <w:pStyle w:val="2"/>
        <w:spacing w:beforeLines="50" w:before="156" w:afterLines="50" w:after="156" w:line="360" w:lineRule="auto"/>
        <w:rPr>
          <w:rFonts w:ascii="Times New Roman" w:eastAsia="宋体" w:hAnsi="Times New Roman" w:cs="Times New Roman"/>
        </w:rPr>
      </w:pPr>
      <w:r w:rsidRPr="004A501D">
        <w:rPr>
          <w:rFonts w:ascii="Times New Roman" w:eastAsia="宋体" w:hAnsi="Times New Roman" w:cs="Times New Roman" w:hint="eastAsia"/>
        </w:rPr>
        <w:t>3.2</w:t>
      </w:r>
      <w:r w:rsidRPr="004A501D">
        <w:rPr>
          <w:rFonts w:ascii="Times New Roman" w:eastAsia="宋体" w:hAnsi="Times New Roman" w:cs="Times New Roman"/>
        </w:rPr>
        <w:t xml:space="preserve"> </w:t>
      </w:r>
      <w:r w:rsidRPr="004A501D">
        <w:rPr>
          <w:rFonts w:ascii="Times New Roman" w:eastAsia="宋体" w:hAnsi="Times New Roman" w:cs="Times New Roman" w:hint="eastAsia"/>
        </w:rPr>
        <w:t>数据流图</w:t>
      </w:r>
      <w:bookmarkEnd w:id="29"/>
      <w:r>
        <w:rPr>
          <w:rFonts w:ascii="Times New Roman" w:eastAsia="宋体" w:hAnsi="Times New Roman" w:cs="Times New Roman" w:hint="eastAsia"/>
        </w:rPr>
        <w:t>分析</w:t>
      </w:r>
    </w:p>
    <w:p w14:paraId="526FBE13" w14:textId="56CDEC01" w:rsidR="008751A5" w:rsidRDefault="008751A5" w:rsidP="008751A5">
      <w:pPr>
        <w:pStyle w:val="3"/>
        <w:spacing w:before="156" w:after="156"/>
        <w:rPr>
          <w:rFonts w:ascii="Times New Roman" w:eastAsia="宋体" w:hAnsi="Times New Roman" w:cs="Times New Roman"/>
          <w:b/>
          <w:bCs w:val="0"/>
          <w:sz w:val="28"/>
          <w:szCs w:val="28"/>
        </w:rPr>
      </w:pPr>
      <w:bookmarkStart w:id="33" w:name="_Toc103510104"/>
      <w:r w:rsidRPr="004A501D">
        <w:rPr>
          <w:rFonts w:ascii="Times New Roman" w:eastAsia="宋体" w:hAnsi="Times New Roman" w:cs="Times New Roman" w:hint="eastAsia"/>
          <w:b/>
          <w:bCs w:val="0"/>
          <w:sz w:val="28"/>
          <w:szCs w:val="28"/>
        </w:rPr>
        <w:t>3.2.1</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顶层</w:t>
      </w:r>
      <w:r w:rsidRPr="004A501D">
        <w:rPr>
          <w:rFonts w:ascii="Times New Roman" w:eastAsia="宋体" w:hAnsi="Times New Roman" w:cs="Times New Roman" w:hint="eastAsia"/>
          <w:b/>
          <w:bCs w:val="0"/>
          <w:sz w:val="28"/>
          <w:szCs w:val="28"/>
        </w:rPr>
        <w:t>数据流图</w:t>
      </w:r>
      <w:bookmarkEnd w:id="33"/>
    </w:p>
    <w:bookmarkStart w:id="34" w:name="_Toc103510105"/>
    <w:p w14:paraId="514569A5" w14:textId="607682E1" w:rsidR="00A935C1" w:rsidRDefault="00A935C1" w:rsidP="008751A5">
      <w:pPr>
        <w:pStyle w:val="3"/>
        <w:spacing w:before="156" w:after="156"/>
        <w:rPr>
          <w:rFonts w:ascii="Times New Roman" w:eastAsia="宋体" w:hAnsi="Times New Roman" w:cs="Times New Roman"/>
          <w:b/>
          <w:bCs w:val="0"/>
          <w:sz w:val="28"/>
          <w:szCs w:val="28"/>
        </w:rPr>
      </w:pPr>
      <w:r>
        <w:object w:dxaOrig="7740" w:dyaOrig="1575" w14:anchorId="64D52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386.9pt;height:78.55pt" o:ole="">
            <v:imagedata r:id="rId18" o:title=""/>
          </v:shape>
          <o:OLEObject Type="Embed" ProgID="Visio.Drawing.15" ShapeID="_x0000_i1064" DrawAspect="Content" ObjectID="_1741387221" r:id="rId19"/>
        </w:object>
      </w:r>
    </w:p>
    <w:p w14:paraId="23DBBB5E" w14:textId="4D8FA89F" w:rsidR="008751A5" w:rsidRDefault="008751A5" w:rsidP="008751A5">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3.2.2</w:t>
      </w:r>
      <w:r w:rsidRPr="004A501D">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功能级</w:t>
      </w:r>
      <w:r w:rsidRPr="004A501D">
        <w:rPr>
          <w:rFonts w:ascii="Times New Roman" w:eastAsia="宋体" w:hAnsi="Times New Roman" w:cs="Times New Roman" w:hint="eastAsia"/>
          <w:b/>
          <w:bCs w:val="0"/>
          <w:sz w:val="28"/>
          <w:szCs w:val="28"/>
        </w:rPr>
        <w:t>数据流图</w:t>
      </w:r>
      <w:bookmarkEnd w:id="34"/>
    </w:p>
    <w:p w14:paraId="1B44AD70" w14:textId="77777777" w:rsidR="004D5979" w:rsidRPr="004D5979" w:rsidRDefault="004D5979" w:rsidP="004D5979">
      <w:pPr>
        <w:rPr>
          <w:rFonts w:hint="eastAsia"/>
        </w:rPr>
      </w:pPr>
    </w:p>
    <w:p w14:paraId="3FAFBE2B" w14:textId="77777777" w:rsidR="008751A5" w:rsidRPr="004A501D" w:rsidRDefault="008751A5" w:rsidP="008751A5">
      <w:pPr>
        <w:pStyle w:val="3"/>
        <w:spacing w:before="156" w:after="156"/>
        <w:rPr>
          <w:rFonts w:ascii="Times New Roman" w:eastAsia="宋体" w:hAnsi="Times New Roman" w:cs="Times New Roman"/>
          <w:b/>
          <w:bCs w:val="0"/>
          <w:sz w:val="28"/>
          <w:szCs w:val="28"/>
        </w:rPr>
      </w:pPr>
      <w:r w:rsidRPr="004A501D">
        <w:rPr>
          <w:rFonts w:ascii="Times New Roman" w:eastAsia="宋体" w:hAnsi="Times New Roman" w:cs="Times New Roman" w:hint="eastAsia"/>
          <w:b/>
          <w:bCs w:val="0"/>
          <w:sz w:val="28"/>
          <w:szCs w:val="28"/>
        </w:rPr>
        <w:t>3</w:t>
      </w:r>
      <w:r w:rsidRPr="004A501D">
        <w:rPr>
          <w:rFonts w:ascii="Times New Roman" w:eastAsia="宋体" w:hAnsi="Times New Roman" w:cs="Times New Roman"/>
          <w:b/>
          <w:bCs w:val="0"/>
          <w:sz w:val="28"/>
          <w:szCs w:val="28"/>
        </w:rPr>
        <w:t xml:space="preserve">.2.3 </w:t>
      </w:r>
      <w:r w:rsidRPr="004A501D">
        <w:rPr>
          <w:rFonts w:ascii="Times New Roman" w:eastAsia="宋体" w:hAnsi="Times New Roman" w:cs="Times New Roman" w:hint="eastAsia"/>
          <w:b/>
          <w:bCs w:val="0"/>
          <w:sz w:val="28"/>
          <w:szCs w:val="28"/>
        </w:rPr>
        <w:t>数据流图细化</w:t>
      </w:r>
      <w:r>
        <w:rPr>
          <w:rFonts w:ascii="Times New Roman" w:eastAsia="宋体" w:hAnsi="Times New Roman" w:cs="Times New Roman" w:hint="eastAsia"/>
          <w:b/>
          <w:bCs w:val="0"/>
          <w:sz w:val="28"/>
          <w:szCs w:val="28"/>
        </w:rPr>
        <w:t>与分解</w:t>
      </w:r>
    </w:p>
    <w:p w14:paraId="541F5A3A" w14:textId="77777777" w:rsidR="008751A5" w:rsidRDefault="008751A5" w:rsidP="008751A5">
      <w:pPr>
        <w:pStyle w:val="2"/>
        <w:spacing w:beforeLines="50" w:before="156" w:afterLines="50" w:after="156" w:line="360" w:lineRule="auto"/>
        <w:rPr>
          <w:rFonts w:ascii="Times New Roman" w:eastAsia="宋体" w:hAnsi="Times New Roman" w:cs="Times New Roman"/>
        </w:rPr>
      </w:pPr>
      <w:bookmarkStart w:id="35" w:name="_Toc103510106"/>
      <w:r w:rsidRPr="00893B84">
        <w:rPr>
          <w:rFonts w:ascii="Times New Roman" w:eastAsia="宋体" w:hAnsi="Times New Roman" w:cs="Times New Roman" w:hint="eastAsia"/>
        </w:rPr>
        <w:t>3.3</w:t>
      </w:r>
      <w:r w:rsidRPr="00893B84">
        <w:rPr>
          <w:rFonts w:ascii="Times New Roman" w:eastAsia="宋体" w:hAnsi="Times New Roman" w:cs="Times New Roman"/>
        </w:rPr>
        <w:t xml:space="preserve"> </w:t>
      </w:r>
      <w:r w:rsidRPr="00893B84">
        <w:rPr>
          <w:rFonts w:ascii="Times New Roman" w:eastAsia="宋体" w:hAnsi="Times New Roman" w:cs="Times New Roman" w:hint="eastAsia"/>
        </w:rPr>
        <w:t>数据字典</w:t>
      </w:r>
      <w:bookmarkEnd w:id="35"/>
    </w:p>
    <w:p w14:paraId="51D53E68" w14:textId="77777777" w:rsidR="008751A5" w:rsidRPr="003169A7" w:rsidRDefault="008751A5" w:rsidP="008751A5">
      <w:pPr>
        <w:spacing w:line="360" w:lineRule="auto"/>
        <w:ind w:firstLineChars="200" w:firstLine="480"/>
        <w:rPr>
          <w:rFonts w:ascii="宋体" w:eastAsia="宋体" w:hAnsi="宋体"/>
          <w:color w:val="FF0000"/>
          <w:sz w:val="24"/>
          <w:szCs w:val="24"/>
        </w:rPr>
      </w:pPr>
      <w:r w:rsidRPr="003169A7">
        <w:rPr>
          <w:rFonts w:ascii="宋体" w:eastAsia="宋体" w:hAnsi="宋体" w:hint="eastAsia"/>
          <w:color w:val="FF0000"/>
          <w:sz w:val="24"/>
          <w:szCs w:val="24"/>
        </w:rPr>
        <w:t>（由于数据字典定义内容非常多，可针对每一小类选择代表性的示例展示）</w:t>
      </w:r>
    </w:p>
    <w:p w14:paraId="7CC805BA" w14:textId="77777777" w:rsidR="008751A5" w:rsidRDefault="008751A5" w:rsidP="008751A5">
      <w:pPr>
        <w:pStyle w:val="3"/>
        <w:spacing w:before="156" w:after="156"/>
        <w:rPr>
          <w:rFonts w:ascii="Times New Roman" w:eastAsia="宋体" w:hAnsi="Times New Roman" w:cs="Times New Roman"/>
          <w:b/>
          <w:bCs w:val="0"/>
          <w:sz w:val="28"/>
          <w:szCs w:val="28"/>
        </w:rPr>
      </w:pPr>
      <w:bookmarkStart w:id="36" w:name="_Toc103510107"/>
      <w:r w:rsidRPr="000C225E">
        <w:rPr>
          <w:rFonts w:ascii="Times New Roman" w:eastAsia="宋体" w:hAnsi="Times New Roman" w:cs="Times New Roman" w:hint="eastAsia"/>
          <w:b/>
          <w:bCs w:val="0"/>
          <w:sz w:val="28"/>
          <w:szCs w:val="28"/>
        </w:rPr>
        <w:lastRenderedPageBreak/>
        <w:t>3.3.1</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流</w:t>
      </w:r>
      <w:r w:rsidRPr="000C225E">
        <w:rPr>
          <w:rFonts w:ascii="Times New Roman" w:eastAsia="宋体" w:hAnsi="Times New Roman" w:cs="Times New Roman" w:hint="eastAsia"/>
          <w:b/>
          <w:bCs w:val="0"/>
          <w:sz w:val="28"/>
          <w:szCs w:val="28"/>
        </w:rPr>
        <w:t>条目</w:t>
      </w:r>
      <w:bookmarkEnd w:id="36"/>
      <w:r>
        <w:rPr>
          <w:rFonts w:ascii="Times New Roman" w:eastAsia="宋体" w:hAnsi="Times New Roman" w:cs="Times New Roman" w:hint="eastAsia"/>
          <w:b/>
          <w:bCs w:val="0"/>
          <w:sz w:val="28"/>
          <w:szCs w:val="28"/>
        </w:rPr>
        <w:t>定义</w:t>
      </w:r>
    </w:p>
    <w:p w14:paraId="2090AAA1" w14:textId="77777777" w:rsidR="008751A5" w:rsidRDefault="008751A5" w:rsidP="008751A5">
      <w:r>
        <w:rPr>
          <w:rFonts w:hint="eastAsia"/>
        </w:rPr>
        <w:t>实例：</w:t>
      </w:r>
    </w:p>
    <w:p w14:paraId="68EEB847" w14:textId="77777777" w:rsidR="008751A5" w:rsidRPr="00B5146D"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sidRPr="00B5146D">
        <w:rPr>
          <w:rFonts w:ascii="黑体" w:eastAsia="黑体" w:hAnsi="黑体" w:hint="eastAsia"/>
        </w:rPr>
        <w:t>管理员信息数据字典</w:t>
      </w:r>
      <w:r>
        <w:rPr>
          <w:rFonts w:ascii="黑体" w:eastAsia="黑体" w:hAnsi="黑体" w:hint="eastAsia"/>
        </w:rPr>
        <w:t>定义</w:t>
      </w:r>
    </w:p>
    <w:tbl>
      <w:tblPr>
        <w:tblStyle w:val="11"/>
        <w:tblW w:w="0" w:type="auto"/>
        <w:jc w:val="center"/>
        <w:tblLook w:val="04A0" w:firstRow="1" w:lastRow="0" w:firstColumn="1" w:lastColumn="0" w:noHBand="0" w:noVBand="1"/>
      </w:tblPr>
      <w:tblGrid>
        <w:gridCol w:w="4215"/>
        <w:gridCol w:w="1063"/>
        <w:gridCol w:w="1063"/>
        <w:gridCol w:w="1063"/>
        <w:gridCol w:w="1089"/>
      </w:tblGrid>
      <w:tr w:rsidR="008751A5" w:rsidRPr="00B5146D" w14:paraId="5E2218BB" w14:textId="77777777" w:rsidTr="006336B9">
        <w:trPr>
          <w:jc w:val="center"/>
        </w:trPr>
        <w:tc>
          <w:tcPr>
            <w:tcW w:w="8719" w:type="dxa"/>
            <w:gridSpan w:val="5"/>
            <w:tcBorders>
              <w:bottom w:val="nil"/>
            </w:tcBorders>
          </w:tcPr>
          <w:p w14:paraId="29207B2C" w14:textId="77777777" w:rsidR="008751A5" w:rsidRPr="00B5146D" w:rsidRDefault="008751A5" w:rsidP="006336B9">
            <w:pPr>
              <w:spacing w:line="360" w:lineRule="auto"/>
              <w:jc w:val="center"/>
              <w:rPr>
                <w:color w:val="000000"/>
              </w:rPr>
            </w:pPr>
            <w:r w:rsidRPr="00B5146D">
              <w:rPr>
                <w:rFonts w:hint="eastAsia"/>
                <w:color w:val="000000"/>
                <w:sz w:val="21"/>
              </w:rPr>
              <w:t>数据流</w:t>
            </w:r>
          </w:p>
        </w:tc>
      </w:tr>
      <w:tr w:rsidR="008751A5" w:rsidRPr="00B5146D" w14:paraId="6433E1D2" w14:textId="77777777" w:rsidTr="006336B9">
        <w:trPr>
          <w:trHeight w:val="90"/>
          <w:jc w:val="center"/>
        </w:trPr>
        <w:tc>
          <w:tcPr>
            <w:tcW w:w="4359" w:type="dxa"/>
            <w:tcBorders>
              <w:top w:val="nil"/>
              <w:bottom w:val="nil"/>
              <w:right w:val="nil"/>
            </w:tcBorders>
          </w:tcPr>
          <w:p w14:paraId="5D1B9E4A" w14:textId="77777777" w:rsidR="008751A5" w:rsidRPr="00B5146D" w:rsidRDefault="008751A5" w:rsidP="006336B9">
            <w:pPr>
              <w:spacing w:line="360" w:lineRule="auto"/>
              <w:jc w:val="left"/>
              <w:rPr>
                <w:color w:val="000000"/>
              </w:rPr>
            </w:pPr>
            <w:r w:rsidRPr="00B5146D">
              <w:rPr>
                <w:rFonts w:hint="eastAsia"/>
                <w:color w:val="000000"/>
                <w:sz w:val="21"/>
              </w:rPr>
              <w:t>系统名：</w:t>
            </w:r>
            <w:r w:rsidRPr="00B5146D">
              <w:rPr>
                <w:rFonts w:hint="eastAsia"/>
                <w:color w:val="000000"/>
                <w:sz w:val="21"/>
              </w:rPr>
              <w:t>AUFE</w:t>
            </w:r>
            <w:r w:rsidRPr="00B5146D">
              <w:rPr>
                <w:rFonts w:hint="eastAsia"/>
                <w:color w:val="000000"/>
                <w:sz w:val="21"/>
              </w:rPr>
              <w:t>学生选课系统</w:t>
            </w:r>
          </w:p>
        </w:tc>
        <w:tc>
          <w:tcPr>
            <w:tcW w:w="4360" w:type="dxa"/>
            <w:gridSpan w:val="4"/>
            <w:tcBorders>
              <w:top w:val="nil"/>
              <w:left w:val="nil"/>
              <w:bottom w:val="nil"/>
            </w:tcBorders>
          </w:tcPr>
          <w:p w14:paraId="07946D5B" w14:textId="77777777" w:rsidR="008751A5" w:rsidRPr="00B5146D" w:rsidRDefault="008751A5" w:rsidP="006336B9">
            <w:pPr>
              <w:spacing w:line="360" w:lineRule="auto"/>
              <w:jc w:val="left"/>
              <w:rPr>
                <w:color w:val="000000"/>
              </w:rPr>
            </w:pPr>
            <w:r w:rsidRPr="00B5146D">
              <w:rPr>
                <w:rFonts w:hint="eastAsia"/>
                <w:color w:val="000000"/>
                <w:sz w:val="21"/>
              </w:rPr>
              <w:t>编号：</w:t>
            </w:r>
            <w:r w:rsidRPr="00B5146D">
              <w:rPr>
                <w:rFonts w:hint="eastAsia"/>
                <w:sz w:val="21"/>
              </w:rPr>
              <w:t>D-001</w:t>
            </w:r>
          </w:p>
        </w:tc>
      </w:tr>
      <w:tr w:rsidR="008751A5" w:rsidRPr="00B5146D" w14:paraId="5CB19C2B" w14:textId="77777777" w:rsidTr="006336B9">
        <w:trPr>
          <w:jc w:val="center"/>
        </w:trPr>
        <w:tc>
          <w:tcPr>
            <w:tcW w:w="4359" w:type="dxa"/>
            <w:tcBorders>
              <w:top w:val="nil"/>
              <w:right w:val="nil"/>
            </w:tcBorders>
          </w:tcPr>
          <w:p w14:paraId="356B241C" w14:textId="77777777" w:rsidR="008751A5" w:rsidRPr="00B5146D" w:rsidRDefault="008751A5" w:rsidP="006336B9">
            <w:pPr>
              <w:spacing w:line="360" w:lineRule="auto"/>
              <w:jc w:val="left"/>
              <w:rPr>
                <w:color w:val="000000"/>
              </w:rPr>
            </w:pPr>
            <w:r w:rsidRPr="00B5146D">
              <w:rPr>
                <w:rFonts w:hint="eastAsia"/>
                <w:color w:val="000000"/>
                <w:sz w:val="21"/>
              </w:rPr>
              <w:t>条目名：管理员</w:t>
            </w:r>
            <w:r>
              <w:rPr>
                <w:rFonts w:hint="eastAsia"/>
                <w:color w:val="000000"/>
                <w:sz w:val="21"/>
              </w:rPr>
              <w:t>信息</w:t>
            </w:r>
          </w:p>
        </w:tc>
        <w:tc>
          <w:tcPr>
            <w:tcW w:w="4360" w:type="dxa"/>
            <w:gridSpan w:val="4"/>
            <w:tcBorders>
              <w:top w:val="nil"/>
              <w:left w:val="nil"/>
            </w:tcBorders>
          </w:tcPr>
          <w:p w14:paraId="6A551272" w14:textId="77777777" w:rsidR="008751A5" w:rsidRPr="00B5146D" w:rsidRDefault="008751A5" w:rsidP="006336B9">
            <w:pPr>
              <w:spacing w:line="360" w:lineRule="auto"/>
              <w:rPr>
                <w:color w:val="000000"/>
              </w:rPr>
            </w:pPr>
            <w:r w:rsidRPr="00B5146D">
              <w:rPr>
                <w:rFonts w:hint="eastAsia"/>
                <w:color w:val="000000"/>
                <w:sz w:val="21"/>
              </w:rPr>
              <w:t>别名：</w:t>
            </w:r>
          </w:p>
        </w:tc>
      </w:tr>
      <w:tr w:rsidR="008751A5" w:rsidRPr="00B5146D" w14:paraId="49DC605C" w14:textId="77777777" w:rsidTr="006336B9">
        <w:trPr>
          <w:jc w:val="center"/>
        </w:trPr>
        <w:tc>
          <w:tcPr>
            <w:tcW w:w="4359" w:type="dxa"/>
          </w:tcPr>
          <w:p w14:paraId="24C10805" w14:textId="77777777" w:rsidR="008751A5" w:rsidRPr="00B5146D" w:rsidRDefault="008751A5" w:rsidP="006336B9">
            <w:pPr>
              <w:spacing w:line="360" w:lineRule="auto"/>
              <w:jc w:val="center"/>
              <w:rPr>
                <w:color w:val="000000"/>
              </w:rPr>
            </w:pPr>
            <w:r w:rsidRPr="00B5146D">
              <w:rPr>
                <w:rFonts w:hint="eastAsia"/>
                <w:color w:val="000000"/>
                <w:sz w:val="21"/>
              </w:rPr>
              <w:t>来源：管理员</w:t>
            </w:r>
          </w:p>
        </w:tc>
        <w:tc>
          <w:tcPr>
            <w:tcW w:w="4360" w:type="dxa"/>
            <w:gridSpan w:val="4"/>
          </w:tcPr>
          <w:p w14:paraId="1C5D7EF6" w14:textId="77777777" w:rsidR="008751A5" w:rsidRPr="00B5146D" w:rsidRDefault="008751A5" w:rsidP="006336B9">
            <w:pPr>
              <w:spacing w:line="360" w:lineRule="auto"/>
              <w:jc w:val="center"/>
              <w:rPr>
                <w:color w:val="000000"/>
              </w:rPr>
            </w:pPr>
            <w:r w:rsidRPr="00B5146D">
              <w:rPr>
                <w:rFonts w:hint="eastAsia"/>
                <w:color w:val="000000"/>
                <w:sz w:val="21"/>
              </w:rPr>
              <w:t>去处：管理员</w:t>
            </w:r>
          </w:p>
        </w:tc>
      </w:tr>
      <w:tr w:rsidR="008751A5" w:rsidRPr="00B5146D" w14:paraId="42377792" w14:textId="77777777" w:rsidTr="006336B9">
        <w:trPr>
          <w:jc w:val="center"/>
        </w:trPr>
        <w:tc>
          <w:tcPr>
            <w:tcW w:w="8719" w:type="dxa"/>
            <w:gridSpan w:val="5"/>
          </w:tcPr>
          <w:p w14:paraId="26697DB8" w14:textId="77777777" w:rsidR="008751A5" w:rsidRPr="00B5146D" w:rsidRDefault="008751A5" w:rsidP="006336B9">
            <w:pPr>
              <w:spacing w:line="360" w:lineRule="auto"/>
              <w:rPr>
                <w:color w:val="000000"/>
              </w:rPr>
            </w:pPr>
            <w:r w:rsidRPr="00B5146D">
              <w:rPr>
                <w:rFonts w:hint="eastAsia"/>
                <w:color w:val="000000"/>
                <w:sz w:val="21"/>
              </w:rPr>
              <w:t>数据流结构：</w:t>
            </w:r>
          </w:p>
          <w:p w14:paraId="3808BC95" w14:textId="77777777" w:rsidR="008751A5" w:rsidRPr="00B5146D" w:rsidRDefault="008751A5" w:rsidP="006336B9">
            <w:pPr>
              <w:spacing w:line="360" w:lineRule="auto"/>
              <w:rPr>
                <w:color w:val="000000"/>
              </w:rPr>
            </w:pPr>
            <w:r w:rsidRPr="00B5146D">
              <w:rPr>
                <w:rFonts w:hint="eastAsia"/>
                <w:color w:val="000000"/>
                <w:sz w:val="21"/>
              </w:rPr>
              <w:t>管理员：</w:t>
            </w:r>
            <w:r w:rsidRPr="00B5146D">
              <w:rPr>
                <w:rFonts w:hint="eastAsia"/>
                <w:color w:val="000000"/>
                <w:sz w:val="21"/>
              </w:rPr>
              <w:t>{</w:t>
            </w:r>
            <w:r w:rsidRPr="00B5146D">
              <w:rPr>
                <w:rFonts w:hint="eastAsia"/>
                <w:color w:val="000000"/>
                <w:sz w:val="21"/>
              </w:rPr>
              <w:t>管理员账号</w:t>
            </w:r>
            <w:r w:rsidRPr="00B5146D">
              <w:rPr>
                <w:rFonts w:hint="eastAsia"/>
                <w:color w:val="000000"/>
                <w:sz w:val="21"/>
              </w:rPr>
              <w:t>+</w:t>
            </w:r>
            <w:r w:rsidRPr="00B5146D">
              <w:rPr>
                <w:rFonts w:hint="eastAsia"/>
                <w:color w:val="000000"/>
                <w:sz w:val="21"/>
              </w:rPr>
              <w:t>密码</w:t>
            </w:r>
            <w:r w:rsidRPr="00B5146D">
              <w:rPr>
                <w:rFonts w:hint="eastAsia"/>
                <w:color w:val="000000"/>
                <w:sz w:val="21"/>
              </w:rPr>
              <w:t>+</w:t>
            </w:r>
            <w:r w:rsidRPr="00B5146D">
              <w:rPr>
                <w:rFonts w:hint="eastAsia"/>
                <w:color w:val="000000"/>
                <w:sz w:val="21"/>
              </w:rPr>
              <w:t>邮箱</w:t>
            </w:r>
            <w:r w:rsidRPr="00B5146D">
              <w:rPr>
                <w:rFonts w:hint="eastAsia"/>
                <w:color w:val="000000"/>
                <w:sz w:val="21"/>
              </w:rPr>
              <w:t>+</w:t>
            </w:r>
            <w:r w:rsidRPr="00B5146D">
              <w:rPr>
                <w:rFonts w:hint="eastAsia"/>
                <w:color w:val="000000"/>
                <w:sz w:val="21"/>
              </w:rPr>
              <w:t>手机号码</w:t>
            </w:r>
            <w:r w:rsidRPr="00B5146D">
              <w:rPr>
                <w:rFonts w:hint="eastAsia"/>
                <w:color w:val="000000"/>
                <w:sz w:val="21"/>
              </w:rPr>
              <w:t>}</w:t>
            </w:r>
            <w:r w:rsidRPr="00B5146D">
              <w:rPr>
                <w:rFonts w:hint="eastAsia"/>
                <w:color w:val="000000"/>
                <w:sz w:val="21"/>
              </w:rPr>
              <w:t>所有管理员</w:t>
            </w:r>
          </w:p>
        </w:tc>
      </w:tr>
      <w:tr w:rsidR="008751A5" w:rsidRPr="00B5146D" w14:paraId="57AA2C17" w14:textId="77777777" w:rsidTr="006336B9">
        <w:trPr>
          <w:jc w:val="center"/>
        </w:trPr>
        <w:tc>
          <w:tcPr>
            <w:tcW w:w="8719" w:type="dxa"/>
            <w:gridSpan w:val="5"/>
          </w:tcPr>
          <w:p w14:paraId="64F2F4E7" w14:textId="77777777" w:rsidR="008751A5" w:rsidRPr="00B5146D" w:rsidRDefault="008751A5" w:rsidP="006336B9">
            <w:pPr>
              <w:spacing w:line="360" w:lineRule="auto"/>
              <w:rPr>
                <w:color w:val="000000"/>
              </w:rPr>
            </w:pPr>
            <w:r w:rsidRPr="00B5146D">
              <w:rPr>
                <w:rFonts w:hint="eastAsia"/>
                <w:color w:val="000000"/>
                <w:sz w:val="21"/>
              </w:rPr>
              <w:t>简要说明：管理员数据流记录着管理员的基本信息，可用于管理员的信息注册、查看、修改，登录验证等处理</w:t>
            </w:r>
          </w:p>
        </w:tc>
      </w:tr>
      <w:tr w:rsidR="008751A5" w:rsidRPr="00B5146D" w14:paraId="4572FFDD" w14:textId="77777777" w:rsidTr="006336B9">
        <w:trPr>
          <w:jc w:val="center"/>
        </w:trPr>
        <w:tc>
          <w:tcPr>
            <w:tcW w:w="4359" w:type="dxa"/>
            <w:vMerge w:val="restart"/>
            <w:vAlign w:val="center"/>
          </w:tcPr>
          <w:p w14:paraId="366A56F5" w14:textId="77777777" w:rsidR="008751A5" w:rsidRPr="00B5146D" w:rsidRDefault="008751A5" w:rsidP="006336B9">
            <w:pPr>
              <w:spacing w:line="360" w:lineRule="auto"/>
              <w:jc w:val="center"/>
              <w:rPr>
                <w:color w:val="000000"/>
              </w:rPr>
            </w:pPr>
            <w:r w:rsidRPr="00B5146D">
              <w:rPr>
                <w:rFonts w:hint="eastAsia"/>
                <w:color w:val="000000"/>
                <w:sz w:val="21"/>
              </w:rPr>
              <w:t>修改记录</w:t>
            </w:r>
          </w:p>
        </w:tc>
        <w:tc>
          <w:tcPr>
            <w:tcW w:w="1090" w:type="dxa"/>
          </w:tcPr>
          <w:p w14:paraId="2896BE5C" w14:textId="77777777" w:rsidR="008751A5" w:rsidRPr="00B5146D" w:rsidRDefault="008751A5" w:rsidP="006336B9">
            <w:pPr>
              <w:spacing w:line="360" w:lineRule="auto"/>
              <w:jc w:val="center"/>
              <w:rPr>
                <w:color w:val="000000"/>
              </w:rPr>
            </w:pPr>
            <w:r w:rsidRPr="00B5146D">
              <w:rPr>
                <w:rFonts w:hint="eastAsia"/>
                <w:color w:val="000000"/>
                <w:sz w:val="21"/>
              </w:rPr>
              <w:t>编写</w:t>
            </w:r>
          </w:p>
        </w:tc>
        <w:tc>
          <w:tcPr>
            <w:tcW w:w="1090" w:type="dxa"/>
          </w:tcPr>
          <w:p w14:paraId="3A11A298" w14:textId="77777777" w:rsidR="008751A5" w:rsidRPr="00B5146D" w:rsidRDefault="008751A5" w:rsidP="006336B9">
            <w:pPr>
              <w:spacing w:line="360" w:lineRule="auto"/>
              <w:jc w:val="center"/>
              <w:rPr>
                <w:color w:val="000000"/>
              </w:rPr>
            </w:pPr>
            <w:r w:rsidRPr="00B5146D">
              <w:rPr>
                <w:rFonts w:hint="eastAsia"/>
                <w:color w:val="000000"/>
                <w:sz w:val="21"/>
              </w:rPr>
              <w:t>喻杰</w:t>
            </w:r>
          </w:p>
        </w:tc>
        <w:tc>
          <w:tcPr>
            <w:tcW w:w="1090" w:type="dxa"/>
          </w:tcPr>
          <w:p w14:paraId="51976C85"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392B1936" w14:textId="77777777" w:rsidR="008751A5" w:rsidRPr="00B5146D" w:rsidRDefault="008751A5" w:rsidP="006336B9">
            <w:pPr>
              <w:spacing w:line="360" w:lineRule="auto"/>
              <w:jc w:val="center"/>
              <w:rPr>
                <w:color w:val="000000"/>
              </w:rPr>
            </w:pPr>
            <w:r w:rsidRPr="00B5146D">
              <w:rPr>
                <w:rFonts w:hint="eastAsia"/>
                <w:color w:val="000000"/>
                <w:sz w:val="21"/>
              </w:rPr>
              <w:t>2022.10.7</w:t>
            </w:r>
          </w:p>
        </w:tc>
      </w:tr>
      <w:tr w:rsidR="008751A5" w:rsidRPr="00B5146D" w14:paraId="30F4AC15" w14:textId="77777777" w:rsidTr="006336B9">
        <w:trPr>
          <w:jc w:val="center"/>
        </w:trPr>
        <w:tc>
          <w:tcPr>
            <w:tcW w:w="4359" w:type="dxa"/>
            <w:vMerge/>
          </w:tcPr>
          <w:p w14:paraId="67CE938E" w14:textId="77777777" w:rsidR="008751A5" w:rsidRPr="00B5146D" w:rsidRDefault="008751A5" w:rsidP="006336B9">
            <w:pPr>
              <w:spacing w:line="360" w:lineRule="auto"/>
              <w:jc w:val="center"/>
              <w:rPr>
                <w:color w:val="000000"/>
              </w:rPr>
            </w:pPr>
          </w:p>
        </w:tc>
        <w:tc>
          <w:tcPr>
            <w:tcW w:w="1090" w:type="dxa"/>
          </w:tcPr>
          <w:p w14:paraId="7AFF995B" w14:textId="77777777" w:rsidR="008751A5" w:rsidRPr="00B5146D" w:rsidRDefault="008751A5" w:rsidP="006336B9">
            <w:pPr>
              <w:spacing w:line="360" w:lineRule="auto"/>
              <w:jc w:val="center"/>
              <w:rPr>
                <w:color w:val="000000"/>
              </w:rPr>
            </w:pPr>
            <w:r w:rsidRPr="00B5146D">
              <w:rPr>
                <w:rFonts w:hint="eastAsia"/>
                <w:color w:val="000000"/>
                <w:sz w:val="21"/>
              </w:rPr>
              <w:t>审核</w:t>
            </w:r>
          </w:p>
        </w:tc>
        <w:tc>
          <w:tcPr>
            <w:tcW w:w="1090" w:type="dxa"/>
          </w:tcPr>
          <w:p w14:paraId="3AAB320B" w14:textId="77777777" w:rsidR="008751A5" w:rsidRPr="00B5146D" w:rsidRDefault="008751A5" w:rsidP="006336B9">
            <w:pPr>
              <w:spacing w:line="360" w:lineRule="auto"/>
              <w:jc w:val="center"/>
              <w:rPr>
                <w:color w:val="000000"/>
              </w:rPr>
            </w:pPr>
            <w:r w:rsidRPr="00B5146D">
              <w:rPr>
                <w:rFonts w:hint="eastAsia"/>
                <w:color w:val="000000"/>
                <w:sz w:val="21"/>
              </w:rPr>
              <w:t>刘士强</w:t>
            </w:r>
          </w:p>
        </w:tc>
        <w:tc>
          <w:tcPr>
            <w:tcW w:w="1090" w:type="dxa"/>
          </w:tcPr>
          <w:p w14:paraId="54AB9EBF" w14:textId="77777777" w:rsidR="008751A5" w:rsidRPr="00B5146D" w:rsidRDefault="008751A5" w:rsidP="006336B9">
            <w:pPr>
              <w:spacing w:line="360" w:lineRule="auto"/>
              <w:jc w:val="center"/>
              <w:rPr>
                <w:color w:val="000000"/>
              </w:rPr>
            </w:pPr>
            <w:r w:rsidRPr="00B5146D">
              <w:rPr>
                <w:rFonts w:hint="eastAsia"/>
                <w:color w:val="000000"/>
                <w:sz w:val="21"/>
              </w:rPr>
              <w:t>日期</w:t>
            </w:r>
          </w:p>
        </w:tc>
        <w:tc>
          <w:tcPr>
            <w:tcW w:w="1090" w:type="dxa"/>
          </w:tcPr>
          <w:p w14:paraId="56F5DB8E" w14:textId="77777777" w:rsidR="008751A5" w:rsidRPr="00B5146D" w:rsidRDefault="008751A5" w:rsidP="006336B9">
            <w:pPr>
              <w:spacing w:line="360" w:lineRule="auto"/>
              <w:jc w:val="center"/>
              <w:rPr>
                <w:color w:val="000000"/>
              </w:rPr>
            </w:pPr>
            <w:r w:rsidRPr="00B5146D">
              <w:rPr>
                <w:rFonts w:hint="eastAsia"/>
                <w:color w:val="000000"/>
                <w:sz w:val="21"/>
              </w:rPr>
              <w:t>2022.10.8</w:t>
            </w:r>
          </w:p>
        </w:tc>
      </w:tr>
    </w:tbl>
    <w:p w14:paraId="357A5EC5" w14:textId="77777777" w:rsidR="008751A5" w:rsidRDefault="008751A5" w:rsidP="008751A5">
      <w:pPr>
        <w:spacing w:line="360" w:lineRule="auto"/>
        <w:ind w:firstLineChars="200" w:firstLine="480"/>
        <w:rPr>
          <w:rFonts w:ascii="Times New Roman" w:eastAsia="宋体" w:hAnsi="Times New Roman" w:cs="Times New Roman"/>
          <w:color w:val="FF0000"/>
          <w:sz w:val="24"/>
          <w:szCs w:val="24"/>
        </w:rPr>
      </w:pPr>
      <w:r w:rsidRPr="003169A7">
        <w:rPr>
          <w:rFonts w:ascii="Times New Roman" w:eastAsia="宋体" w:hAnsi="Times New Roman" w:cs="Times New Roman"/>
          <w:color w:val="FF0000"/>
          <w:sz w:val="24"/>
          <w:szCs w:val="24"/>
        </w:rPr>
        <w:t>根据</w:t>
      </w:r>
      <w:r w:rsidRPr="003169A7">
        <w:rPr>
          <w:rFonts w:ascii="Times New Roman" w:eastAsia="宋体" w:hAnsi="Times New Roman" w:cs="Times New Roman"/>
          <w:color w:val="FF0000"/>
          <w:sz w:val="24"/>
          <w:szCs w:val="24"/>
        </w:rPr>
        <w:t>3.2</w:t>
      </w:r>
      <w:r w:rsidRPr="003169A7">
        <w:rPr>
          <w:rFonts w:ascii="Times New Roman" w:eastAsia="宋体" w:hAnsi="Times New Roman" w:cs="Times New Roman"/>
          <w:color w:val="FF0000"/>
          <w:sz w:val="24"/>
          <w:szCs w:val="24"/>
        </w:rPr>
        <w:t>节数据流图分析情况可知，系统主要涉及的数据项包括：</w:t>
      </w:r>
      <w:r w:rsidRPr="003169A7">
        <w:rPr>
          <w:rFonts w:ascii="Times New Roman" w:eastAsia="宋体" w:hAnsi="Times New Roman" w:cs="Times New Roman"/>
          <w:color w:val="FF0000"/>
          <w:sz w:val="24"/>
          <w:szCs w:val="24"/>
        </w:rPr>
        <w:t>xx, xx, xx, xx</w:t>
      </w:r>
      <w:r w:rsidRPr="003169A7">
        <w:rPr>
          <w:rFonts w:ascii="Times New Roman" w:eastAsia="宋体" w:hAnsi="Times New Roman" w:cs="Times New Roman"/>
          <w:color w:val="FF0000"/>
          <w:sz w:val="24"/>
          <w:szCs w:val="24"/>
        </w:rPr>
        <w:t>和</w:t>
      </w:r>
      <w:r w:rsidRPr="003169A7">
        <w:rPr>
          <w:rFonts w:ascii="Times New Roman" w:eastAsia="宋体" w:hAnsi="Times New Roman" w:cs="Times New Roman"/>
          <w:color w:val="FF0000"/>
          <w:sz w:val="24"/>
          <w:szCs w:val="24"/>
        </w:rPr>
        <w:t>xx</w:t>
      </w:r>
      <w:r w:rsidRPr="003169A7">
        <w:rPr>
          <w:rFonts w:ascii="Times New Roman" w:eastAsia="宋体" w:hAnsi="Times New Roman" w:cs="Times New Roman"/>
          <w:color w:val="FF0000"/>
          <w:sz w:val="24"/>
          <w:szCs w:val="24"/>
        </w:rPr>
        <w:t>分别定义如图</w:t>
      </w:r>
      <w:r w:rsidRPr="003169A7">
        <w:rPr>
          <w:rFonts w:ascii="Times New Roman" w:eastAsia="宋体" w:hAnsi="Times New Roman" w:cs="Times New Roman"/>
          <w:color w:val="FF0000"/>
          <w:sz w:val="24"/>
          <w:szCs w:val="24"/>
        </w:rPr>
        <w:t>3-X~3-Y</w:t>
      </w:r>
      <w:r w:rsidRPr="003169A7">
        <w:rPr>
          <w:rFonts w:ascii="Times New Roman" w:eastAsia="宋体" w:hAnsi="Times New Roman" w:cs="Times New Roman"/>
          <w:color w:val="FF0000"/>
          <w:sz w:val="24"/>
          <w:szCs w:val="24"/>
        </w:rPr>
        <w:t>所示。</w:t>
      </w:r>
    </w:p>
    <w:p w14:paraId="32928DCC" w14:textId="77777777" w:rsidR="008751A5" w:rsidRPr="003169A7" w:rsidRDefault="008751A5" w:rsidP="008751A5">
      <w:pPr>
        <w:spacing w:line="360" w:lineRule="auto"/>
        <w:ind w:firstLineChars="200" w:firstLine="480"/>
        <w:rPr>
          <w:rFonts w:ascii="Times New Roman" w:eastAsia="宋体" w:hAnsi="Times New Roman" w:cs="Times New Roman"/>
          <w:color w:val="008000"/>
          <w:sz w:val="24"/>
        </w:rPr>
      </w:pPr>
      <w:r w:rsidRPr="003169A7">
        <w:rPr>
          <w:rFonts w:ascii="Times New Roman" w:eastAsia="宋体" w:hAnsi="Times New Roman" w:cs="Times New Roman"/>
          <w:color w:val="008000"/>
          <w:sz w:val="24"/>
        </w:rPr>
        <w:t>（每个类型的数据字典定义前应有一段总结性的</w:t>
      </w:r>
      <w:r>
        <w:rPr>
          <w:rFonts w:ascii="Times New Roman" w:eastAsia="宋体" w:hAnsi="Times New Roman" w:cs="Times New Roman" w:hint="eastAsia"/>
          <w:color w:val="008000"/>
          <w:sz w:val="24"/>
        </w:rPr>
        <w:t>开场白。</w:t>
      </w:r>
      <w:r w:rsidRPr="003169A7">
        <w:rPr>
          <w:rFonts w:ascii="Times New Roman" w:eastAsia="宋体" w:hAnsi="Times New Roman" w:cs="Times New Roman"/>
          <w:color w:val="008000"/>
          <w:sz w:val="24"/>
        </w:rPr>
        <w:t>）</w:t>
      </w:r>
    </w:p>
    <w:p w14:paraId="3B56A9F8" w14:textId="77777777" w:rsidR="008751A5" w:rsidRDefault="008751A5" w:rsidP="008751A5">
      <w:pPr>
        <w:pStyle w:val="3"/>
        <w:spacing w:before="156" w:after="156"/>
        <w:rPr>
          <w:rFonts w:ascii="Times New Roman" w:eastAsia="宋体" w:hAnsi="Times New Roman" w:cs="Times New Roman"/>
          <w:b/>
          <w:bCs w:val="0"/>
          <w:sz w:val="28"/>
          <w:szCs w:val="28"/>
        </w:rPr>
      </w:pPr>
      <w:bookmarkStart w:id="37" w:name="_Toc103510108"/>
      <w:r w:rsidRPr="000C225E">
        <w:rPr>
          <w:rFonts w:ascii="Times New Roman" w:eastAsia="宋体" w:hAnsi="Times New Roman" w:cs="Times New Roman" w:hint="eastAsia"/>
          <w:b/>
          <w:bCs w:val="0"/>
          <w:sz w:val="28"/>
          <w:szCs w:val="28"/>
        </w:rPr>
        <w:t>3.3.</w:t>
      </w:r>
      <w:r w:rsidRPr="000C225E">
        <w:rPr>
          <w:rFonts w:ascii="Times New Roman" w:eastAsia="宋体" w:hAnsi="Times New Roman" w:cs="Times New Roman"/>
          <w:b/>
          <w:bCs w:val="0"/>
          <w:sz w:val="28"/>
          <w:szCs w:val="28"/>
        </w:rPr>
        <w:t>2</w:t>
      </w:r>
      <w:r w:rsidRPr="000C225E">
        <w:rPr>
          <w:rFonts w:ascii="Times New Roman" w:eastAsia="宋体" w:hAnsi="Times New Roman" w:cs="Times New Roman" w:hint="eastAsia"/>
          <w:b/>
          <w:bCs w:val="0"/>
          <w:sz w:val="28"/>
          <w:szCs w:val="28"/>
        </w:rPr>
        <w:t>数据存储条目</w:t>
      </w:r>
      <w:bookmarkEnd w:id="37"/>
      <w:r>
        <w:rPr>
          <w:rFonts w:ascii="Times New Roman" w:eastAsia="宋体" w:hAnsi="Times New Roman" w:cs="Times New Roman" w:hint="eastAsia"/>
          <w:b/>
          <w:bCs w:val="0"/>
          <w:sz w:val="28"/>
          <w:szCs w:val="28"/>
        </w:rPr>
        <w:t>定义</w:t>
      </w:r>
    </w:p>
    <w:p w14:paraId="06C3674A" w14:textId="77777777" w:rsidR="008751A5" w:rsidRDefault="008751A5" w:rsidP="008751A5">
      <w:r>
        <w:rPr>
          <w:rFonts w:hint="eastAsia"/>
        </w:rPr>
        <w:t>实例：</w:t>
      </w:r>
    </w:p>
    <w:p w14:paraId="115E2D58"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学生记录</w:t>
      </w:r>
      <w:r w:rsidRPr="00B5146D">
        <w:rPr>
          <w:rFonts w:ascii="黑体" w:eastAsia="黑体" w:hAnsi="黑体" w:hint="eastAsia"/>
        </w:rPr>
        <w:t>数据字典</w:t>
      </w:r>
      <w:r>
        <w:rPr>
          <w:rFonts w:ascii="黑体" w:eastAsia="黑体" w:hAnsi="黑体" w:hint="eastAsia"/>
        </w:rPr>
        <w:t>定义</w:t>
      </w:r>
    </w:p>
    <w:tbl>
      <w:tblPr>
        <w:tblStyle w:val="a9"/>
        <w:tblW w:w="8773" w:type="dxa"/>
        <w:tblLook w:val="04A0" w:firstRow="1" w:lastRow="0" w:firstColumn="1" w:lastColumn="0" w:noHBand="0" w:noVBand="1"/>
      </w:tblPr>
      <w:tblGrid>
        <w:gridCol w:w="4348"/>
        <w:gridCol w:w="1088"/>
        <w:gridCol w:w="1088"/>
        <w:gridCol w:w="1088"/>
        <w:gridCol w:w="1161"/>
      </w:tblGrid>
      <w:tr w:rsidR="008751A5" w14:paraId="0A671BD0" w14:textId="77777777" w:rsidTr="006336B9">
        <w:tc>
          <w:tcPr>
            <w:tcW w:w="8773" w:type="dxa"/>
            <w:gridSpan w:val="5"/>
            <w:tcBorders>
              <w:bottom w:val="nil"/>
            </w:tcBorders>
          </w:tcPr>
          <w:p w14:paraId="64FE49EE"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数据存储</w:t>
            </w:r>
          </w:p>
        </w:tc>
      </w:tr>
      <w:tr w:rsidR="008751A5" w14:paraId="7E8CF42F" w14:textId="77777777" w:rsidTr="006336B9">
        <w:tc>
          <w:tcPr>
            <w:tcW w:w="4348" w:type="dxa"/>
            <w:tcBorders>
              <w:top w:val="nil"/>
              <w:left w:val="single" w:sz="8" w:space="0" w:color="auto"/>
              <w:bottom w:val="nil"/>
              <w:right w:val="nil"/>
            </w:tcBorders>
          </w:tcPr>
          <w:p w14:paraId="30A2A0B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425" w:type="dxa"/>
            <w:gridSpan w:val="4"/>
            <w:tcBorders>
              <w:top w:val="nil"/>
              <w:left w:val="nil"/>
              <w:bottom w:val="nil"/>
              <w:right w:val="single" w:sz="8" w:space="0" w:color="auto"/>
            </w:tcBorders>
          </w:tcPr>
          <w:p w14:paraId="69FBDE53"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编号：D-006</w:t>
            </w:r>
          </w:p>
        </w:tc>
      </w:tr>
      <w:tr w:rsidR="008751A5" w14:paraId="597DA6A8" w14:textId="77777777" w:rsidTr="006336B9">
        <w:tc>
          <w:tcPr>
            <w:tcW w:w="4348" w:type="dxa"/>
            <w:tcBorders>
              <w:top w:val="nil"/>
              <w:left w:val="single" w:sz="8" w:space="0" w:color="auto"/>
              <w:bottom w:val="single" w:sz="8" w:space="0" w:color="auto"/>
              <w:right w:val="nil"/>
            </w:tcBorders>
          </w:tcPr>
          <w:p w14:paraId="0080ADB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条目名：学生记录</w:t>
            </w:r>
          </w:p>
        </w:tc>
        <w:tc>
          <w:tcPr>
            <w:tcW w:w="4425" w:type="dxa"/>
            <w:gridSpan w:val="4"/>
            <w:tcBorders>
              <w:top w:val="nil"/>
              <w:left w:val="nil"/>
              <w:bottom w:val="single" w:sz="8" w:space="0" w:color="auto"/>
              <w:right w:val="single" w:sz="8" w:space="0" w:color="auto"/>
            </w:tcBorders>
          </w:tcPr>
          <w:p w14:paraId="6394AB54"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B6587C6" w14:textId="77777777" w:rsidTr="006336B9">
        <w:tc>
          <w:tcPr>
            <w:tcW w:w="4348" w:type="dxa"/>
            <w:tcBorders>
              <w:top w:val="single" w:sz="8" w:space="0" w:color="auto"/>
            </w:tcBorders>
          </w:tcPr>
          <w:p w14:paraId="446F6AF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存储组织：每个学生一条记录</w:t>
            </w:r>
          </w:p>
        </w:tc>
        <w:tc>
          <w:tcPr>
            <w:tcW w:w="2176" w:type="dxa"/>
            <w:gridSpan w:val="2"/>
            <w:tcBorders>
              <w:top w:val="single" w:sz="8" w:space="0" w:color="auto"/>
            </w:tcBorders>
          </w:tcPr>
          <w:p w14:paraId="0167BA89"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记录数：10^8</w:t>
            </w:r>
          </w:p>
        </w:tc>
        <w:tc>
          <w:tcPr>
            <w:tcW w:w="2249" w:type="dxa"/>
            <w:gridSpan w:val="2"/>
            <w:tcBorders>
              <w:top w:val="single" w:sz="8" w:space="0" w:color="auto"/>
            </w:tcBorders>
          </w:tcPr>
          <w:p w14:paraId="036BD8B7" w14:textId="77777777" w:rsidR="008751A5" w:rsidRDefault="008751A5" w:rsidP="006336B9">
            <w:pPr>
              <w:spacing w:line="600" w:lineRule="auto"/>
              <w:rPr>
                <w:rFonts w:ascii="宋体" w:eastAsia="宋体" w:hAnsi="宋体" w:cs="宋体"/>
                <w:kern w:val="0"/>
                <w:sz w:val="20"/>
              </w:rPr>
            </w:pPr>
            <w:r>
              <w:rPr>
                <w:rFonts w:ascii="宋体" w:eastAsia="宋体" w:hAnsi="宋体" w:cs="宋体" w:hint="eastAsia"/>
                <w:kern w:val="0"/>
                <w:sz w:val="20"/>
              </w:rPr>
              <w:t>主关键字：学生学号</w:t>
            </w:r>
          </w:p>
        </w:tc>
      </w:tr>
      <w:tr w:rsidR="008751A5" w14:paraId="6C568C37" w14:textId="77777777" w:rsidTr="006336B9">
        <w:tc>
          <w:tcPr>
            <w:tcW w:w="8773" w:type="dxa"/>
            <w:gridSpan w:val="5"/>
          </w:tcPr>
          <w:p w14:paraId="61168B1B"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记录组成：</w:t>
            </w:r>
          </w:p>
          <w:p w14:paraId="38E37309"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项名：学号 密码 手机号码 邮箱 学院 专业 班级 姓名</w:t>
            </w:r>
          </w:p>
          <w:p w14:paraId="08C0ED2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长度： 8    20     11     30   15   15   10   10</w:t>
            </w:r>
          </w:p>
        </w:tc>
      </w:tr>
      <w:tr w:rsidR="008751A5" w14:paraId="7FD9CB11" w14:textId="77777777" w:rsidTr="006336B9">
        <w:tc>
          <w:tcPr>
            <w:tcW w:w="8773" w:type="dxa"/>
            <w:gridSpan w:val="5"/>
          </w:tcPr>
          <w:p w14:paraId="4F4E09C6"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简要说明：存储每个学生的基本信息</w:t>
            </w:r>
          </w:p>
        </w:tc>
      </w:tr>
      <w:tr w:rsidR="008751A5" w14:paraId="6AC594D6" w14:textId="77777777" w:rsidTr="006336B9">
        <w:tc>
          <w:tcPr>
            <w:tcW w:w="4348" w:type="dxa"/>
            <w:vMerge w:val="restart"/>
            <w:vAlign w:val="center"/>
          </w:tcPr>
          <w:p w14:paraId="615038B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88" w:type="dxa"/>
          </w:tcPr>
          <w:p w14:paraId="5D9CDA4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88" w:type="dxa"/>
          </w:tcPr>
          <w:p w14:paraId="656E1A0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88" w:type="dxa"/>
          </w:tcPr>
          <w:p w14:paraId="4BE84DC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9FD056B"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188FE420" w14:textId="77777777" w:rsidTr="006336B9">
        <w:tc>
          <w:tcPr>
            <w:tcW w:w="4348" w:type="dxa"/>
            <w:vMerge/>
          </w:tcPr>
          <w:p w14:paraId="38EBD412" w14:textId="77777777" w:rsidR="008751A5" w:rsidRDefault="008751A5" w:rsidP="006336B9">
            <w:pPr>
              <w:spacing w:line="360" w:lineRule="auto"/>
              <w:rPr>
                <w:rFonts w:ascii="宋体" w:eastAsia="宋体" w:hAnsi="宋体" w:cs="宋体"/>
                <w:kern w:val="0"/>
                <w:sz w:val="20"/>
              </w:rPr>
            </w:pPr>
          </w:p>
        </w:tc>
        <w:tc>
          <w:tcPr>
            <w:tcW w:w="1088" w:type="dxa"/>
          </w:tcPr>
          <w:p w14:paraId="4A3399F8"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88" w:type="dxa"/>
          </w:tcPr>
          <w:p w14:paraId="38A69A5B"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88" w:type="dxa"/>
          </w:tcPr>
          <w:p w14:paraId="6A7C780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4415EF73"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632F4ED4" w14:textId="77777777" w:rsidR="008751A5" w:rsidRDefault="008751A5" w:rsidP="008751A5">
      <w:pPr>
        <w:pStyle w:val="3"/>
        <w:spacing w:before="156" w:after="156"/>
        <w:rPr>
          <w:rFonts w:ascii="Times New Roman" w:eastAsia="宋体" w:hAnsi="Times New Roman" w:cs="Times New Roman"/>
          <w:b/>
          <w:bCs w:val="0"/>
          <w:sz w:val="28"/>
          <w:szCs w:val="28"/>
        </w:rPr>
      </w:pPr>
      <w:bookmarkStart w:id="38" w:name="_Toc103510109"/>
      <w:r w:rsidRPr="000C225E">
        <w:rPr>
          <w:rFonts w:ascii="Times New Roman" w:eastAsia="宋体" w:hAnsi="Times New Roman" w:cs="Times New Roman" w:hint="eastAsia"/>
          <w:b/>
          <w:bCs w:val="0"/>
          <w:sz w:val="28"/>
          <w:szCs w:val="28"/>
        </w:rPr>
        <w:lastRenderedPageBreak/>
        <w:t>3.3.3</w:t>
      </w:r>
      <w:r w:rsidRPr="000C225E">
        <w:rPr>
          <w:rFonts w:ascii="Times New Roman" w:eastAsia="宋体" w:hAnsi="Times New Roman" w:cs="Times New Roman" w:hint="eastAsia"/>
          <w:b/>
          <w:bCs w:val="0"/>
          <w:sz w:val="28"/>
          <w:szCs w:val="28"/>
        </w:rPr>
        <w:t>数据处理储条目</w:t>
      </w:r>
      <w:bookmarkEnd w:id="38"/>
      <w:r>
        <w:rPr>
          <w:rFonts w:ascii="Times New Roman" w:eastAsia="宋体" w:hAnsi="Times New Roman" w:cs="Times New Roman" w:hint="eastAsia"/>
          <w:b/>
          <w:bCs w:val="0"/>
          <w:sz w:val="28"/>
          <w:szCs w:val="28"/>
        </w:rPr>
        <w:t>定义</w:t>
      </w:r>
    </w:p>
    <w:p w14:paraId="28F0057E" w14:textId="77777777" w:rsidR="008751A5" w:rsidRDefault="008751A5" w:rsidP="008751A5">
      <w:r>
        <w:rPr>
          <w:rFonts w:hint="eastAsia"/>
        </w:rPr>
        <w:t>实例：</w:t>
      </w:r>
    </w:p>
    <w:p w14:paraId="1B0F6A86" w14:textId="77777777" w:rsidR="008751A5" w:rsidRDefault="008751A5" w:rsidP="008751A5">
      <w:pPr>
        <w:spacing w:line="360" w:lineRule="auto"/>
        <w:ind w:firstLineChars="200" w:firstLine="420"/>
        <w:jc w:val="center"/>
        <w:rPr>
          <w:rFonts w:ascii="黑体" w:eastAsia="黑体" w:hAnsi="黑体"/>
        </w:rPr>
      </w:pPr>
      <w:r w:rsidRPr="00B5146D">
        <w:rPr>
          <w:rFonts w:ascii="黑体" w:eastAsia="黑体" w:hAnsi="黑体" w:hint="eastAsia"/>
        </w:rPr>
        <w:t>表3-X</w:t>
      </w:r>
      <w:r w:rsidRPr="00B5146D">
        <w:rPr>
          <w:rFonts w:ascii="黑体" w:eastAsia="黑体" w:hAnsi="黑体"/>
        </w:rPr>
        <w:t xml:space="preserve"> </w:t>
      </w:r>
      <w:r>
        <w:rPr>
          <w:rFonts w:ascii="黑体" w:eastAsia="黑体" w:hAnsi="黑体" w:hint="eastAsia"/>
        </w:rPr>
        <w:t>用户登录管理</w:t>
      </w:r>
      <w:r w:rsidRPr="00B5146D">
        <w:rPr>
          <w:rFonts w:ascii="黑体" w:eastAsia="黑体" w:hAnsi="黑体" w:hint="eastAsia"/>
        </w:rPr>
        <w:t>数据字典</w:t>
      </w:r>
      <w:r>
        <w:rPr>
          <w:rFonts w:ascii="黑体" w:eastAsia="黑体" w:hAnsi="黑体" w:hint="eastAsia"/>
        </w:rPr>
        <w:t>定义</w:t>
      </w:r>
    </w:p>
    <w:tbl>
      <w:tblPr>
        <w:tblStyle w:val="a9"/>
        <w:tblW w:w="0" w:type="auto"/>
        <w:tblLook w:val="04A0" w:firstRow="1" w:lastRow="0" w:firstColumn="1" w:lastColumn="0" w:noHBand="0" w:noVBand="1"/>
      </w:tblPr>
      <w:tblGrid>
        <w:gridCol w:w="4164"/>
        <w:gridCol w:w="1056"/>
        <w:gridCol w:w="1056"/>
        <w:gridCol w:w="1056"/>
        <w:gridCol w:w="1161"/>
      </w:tblGrid>
      <w:tr w:rsidR="008751A5" w14:paraId="0AD6A8E5" w14:textId="77777777" w:rsidTr="006336B9">
        <w:tc>
          <w:tcPr>
            <w:tcW w:w="8493" w:type="dxa"/>
            <w:gridSpan w:val="5"/>
            <w:tcBorders>
              <w:bottom w:val="nil"/>
            </w:tcBorders>
          </w:tcPr>
          <w:p w14:paraId="39764F8D" w14:textId="77777777" w:rsidR="008751A5" w:rsidRDefault="008751A5" w:rsidP="006336B9">
            <w:pPr>
              <w:jc w:val="center"/>
              <w:rPr>
                <w:rFonts w:ascii="宋体" w:eastAsia="宋体" w:hAnsi="宋体" w:cs="宋体"/>
                <w:kern w:val="0"/>
                <w:sz w:val="20"/>
              </w:rPr>
            </w:pPr>
            <w:r>
              <w:rPr>
                <w:rFonts w:ascii="宋体" w:eastAsia="宋体" w:hAnsi="宋体" w:cs="宋体" w:hint="eastAsia"/>
                <w:kern w:val="0"/>
                <w:sz w:val="20"/>
              </w:rPr>
              <w:t>数据处理</w:t>
            </w:r>
          </w:p>
        </w:tc>
      </w:tr>
      <w:tr w:rsidR="008751A5" w14:paraId="17F983ED" w14:textId="77777777" w:rsidTr="006336B9">
        <w:tc>
          <w:tcPr>
            <w:tcW w:w="4164" w:type="dxa"/>
            <w:tcBorders>
              <w:top w:val="nil"/>
              <w:bottom w:val="nil"/>
              <w:right w:val="nil"/>
            </w:tcBorders>
          </w:tcPr>
          <w:p w14:paraId="681A1668"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系统名：AUFE学生选课系统</w:t>
            </w:r>
          </w:p>
        </w:tc>
        <w:tc>
          <w:tcPr>
            <w:tcW w:w="4329" w:type="dxa"/>
            <w:gridSpan w:val="4"/>
            <w:tcBorders>
              <w:top w:val="nil"/>
              <w:left w:val="nil"/>
              <w:bottom w:val="nil"/>
            </w:tcBorders>
          </w:tcPr>
          <w:p w14:paraId="4BDA7CFB"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编号：D-010</w:t>
            </w:r>
          </w:p>
        </w:tc>
      </w:tr>
      <w:tr w:rsidR="008751A5" w14:paraId="29EF3D27" w14:textId="77777777" w:rsidTr="006336B9">
        <w:tc>
          <w:tcPr>
            <w:tcW w:w="4164" w:type="dxa"/>
            <w:tcBorders>
              <w:top w:val="nil"/>
              <w:right w:val="nil"/>
            </w:tcBorders>
          </w:tcPr>
          <w:p w14:paraId="5A46CD4C"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条目名：用户登录管理</w:t>
            </w:r>
          </w:p>
        </w:tc>
        <w:tc>
          <w:tcPr>
            <w:tcW w:w="4329" w:type="dxa"/>
            <w:gridSpan w:val="4"/>
            <w:tcBorders>
              <w:top w:val="nil"/>
              <w:left w:val="nil"/>
            </w:tcBorders>
          </w:tcPr>
          <w:p w14:paraId="693ED145" w14:textId="77777777" w:rsidR="008751A5" w:rsidRDefault="008751A5" w:rsidP="006336B9">
            <w:pPr>
              <w:spacing w:line="360" w:lineRule="auto"/>
              <w:rPr>
                <w:rFonts w:ascii="宋体" w:eastAsia="宋体" w:hAnsi="宋体" w:cs="宋体"/>
                <w:kern w:val="0"/>
                <w:sz w:val="20"/>
              </w:rPr>
            </w:pPr>
            <w:r>
              <w:rPr>
                <w:rFonts w:ascii="宋体" w:eastAsia="宋体" w:hAnsi="宋体" w:cs="宋体" w:hint="eastAsia"/>
                <w:kern w:val="0"/>
                <w:sz w:val="20"/>
              </w:rPr>
              <w:t>别名：</w:t>
            </w:r>
          </w:p>
        </w:tc>
      </w:tr>
      <w:tr w:rsidR="008751A5" w14:paraId="5CBCB5AF" w14:textId="77777777" w:rsidTr="006336B9">
        <w:tc>
          <w:tcPr>
            <w:tcW w:w="4164" w:type="dxa"/>
          </w:tcPr>
          <w:p w14:paraId="5A09C906"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输入数据流：学生信息</w:t>
            </w:r>
          </w:p>
        </w:tc>
        <w:tc>
          <w:tcPr>
            <w:tcW w:w="4329" w:type="dxa"/>
            <w:gridSpan w:val="4"/>
          </w:tcPr>
          <w:p w14:paraId="4471CC70" w14:textId="77777777" w:rsidR="008751A5" w:rsidRDefault="008751A5" w:rsidP="006336B9">
            <w:pPr>
              <w:spacing w:line="480" w:lineRule="auto"/>
              <w:rPr>
                <w:rFonts w:ascii="宋体" w:eastAsia="宋体" w:hAnsi="宋体" w:cs="宋体"/>
                <w:kern w:val="0"/>
                <w:sz w:val="20"/>
              </w:rPr>
            </w:pPr>
            <w:r>
              <w:rPr>
                <w:rFonts w:ascii="宋体" w:eastAsia="宋体" w:hAnsi="宋体" w:cs="宋体" w:hint="eastAsia"/>
                <w:kern w:val="0"/>
                <w:sz w:val="20"/>
              </w:rPr>
              <w:t>输出数据流：学生信息及消息反馈</w:t>
            </w:r>
          </w:p>
        </w:tc>
      </w:tr>
      <w:tr w:rsidR="008751A5" w14:paraId="3BA864D8" w14:textId="77777777" w:rsidTr="006336B9">
        <w:tc>
          <w:tcPr>
            <w:tcW w:w="8493" w:type="dxa"/>
            <w:gridSpan w:val="5"/>
          </w:tcPr>
          <w:p w14:paraId="4E92E1FA"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加工逻辑：</w:t>
            </w:r>
          </w:p>
          <w:p w14:paraId="73F400C5"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账号信息合法性检查；</w:t>
            </w:r>
          </w:p>
          <w:p w14:paraId="72CE744F" w14:textId="77777777" w:rsidR="008751A5"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账号匹配；</w:t>
            </w:r>
          </w:p>
          <w:p w14:paraId="7550E685" w14:textId="77777777" w:rsidR="008751A5" w:rsidRPr="004106CA" w:rsidRDefault="008751A5" w:rsidP="008751A5">
            <w:pPr>
              <w:numPr>
                <w:ilvl w:val="0"/>
                <w:numId w:val="1"/>
              </w:numPr>
              <w:ind w:left="1470"/>
              <w:rPr>
                <w:rFonts w:ascii="宋体" w:eastAsia="宋体" w:hAnsi="宋体" w:cs="宋体"/>
                <w:kern w:val="0"/>
                <w:sz w:val="20"/>
              </w:rPr>
            </w:pPr>
            <w:r>
              <w:rPr>
                <w:rFonts w:ascii="宋体" w:eastAsia="宋体" w:hAnsi="宋体" w:cs="宋体" w:hint="eastAsia"/>
                <w:kern w:val="0"/>
                <w:sz w:val="20"/>
              </w:rPr>
              <w:t>根据用户类别禁用或开放相应功能。</w:t>
            </w:r>
          </w:p>
        </w:tc>
      </w:tr>
      <w:tr w:rsidR="008751A5" w14:paraId="725FACB8" w14:textId="77777777" w:rsidTr="006336B9">
        <w:tc>
          <w:tcPr>
            <w:tcW w:w="8493" w:type="dxa"/>
            <w:gridSpan w:val="5"/>
          </w:tcPr>
          <w:p w14:paraId="463174EE" w14:textId="77777777" w:rsidR="008751A5" w:rsidRDefault="008751A5" w:rsidP="006336B9">
            <w:pPr>
              <w:rPr>
                <w:rFonts w:ascii="宋体" w:eastAsia="宋体" w:hAnsi="宋体" w:cs="宋体"/>
                <w:kern w:val="0"/>
                <w:sz w:val="20"/>
              </w:rPr>
            </w:pPr>
            <w:r>
              <w:rPr>
                <w:rFonts w:ascii="宋体" w:eastAsia="宋体" w:hAnsi="宋体" w:cs="宋体" w:hint="eastAsia"/>
                <w:kern w:val="0"/>
                <w:sz w:val="20"/>
              </w:rPr>
              <w:t>简要说明：对学生信息进行管理</w:t>
            </w:r>
          </w:p>
        </w:tc>
      </w:tr>
      <w:tr w:rsidR="008751A5" w14:paraId="4053283F" w14:textId="77777777" w:rsidTr="006336B9">
        <w:tc>
          <w:tcPr>
            <w:tcW w:w="4164" w:type="dxa"/>
            <w:vMerge w:val="restart"/>
            <w:vAlign w:val="center"/>
          </w:tcPr>
          <w:p w14:paraId="5B71FC03"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修改记录</w:t>
            </w:r>
          </w:p>
        </w:tc>
        <w:tc>
          <w:tcPr>
            <w:tcW w:w="1056" w:type="dxa"/>
          </w:tcPr>
          <w:p w14:paraId="3EDDF1F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编写</w:t>
            </w:r>
          </w:p>
        </w:tc>
        <w:tc>
          <w:tcPr>
            <w:tcW w:w="1056" w:type="dxa"/>
          </w:tcPr>
          <w:p w14:paraId="639808F0"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喻杰</w:t>
            </w:r>
          </w:p>
        </w:tc>
        <w:tc>
          <w:tcPr>
            <w:tcW w:w="1056" w:type="dxa"/>
          </w:tcPr>
          <w:p w14:paraId="5A9BBD39"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23B70BFA"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2022.10.7</w:t>
            </w:r>
          </w:p>
        </w:tc>
      </w:tr>
      <w:tr w:rsidR="008751A5" w14:paraId="5096DA75" w14:textId="77777777" w:rsidTr="006336B9">
        <w:tc>
          <w:tcPr>
            <w:tcW w:w="4164" w:type="dxa"/>
            <w:vMerge/>
          </w:tcPr>
          <w:p w14:paraId="513BDC17" w14:textId="77777777" w:rsidR="008751A5" w:rsidRDefault="008751A5" w:rsidP="006336B9">
            <w:pPr>
              <w:spacing w:line="360" w:lineRule="auto"/>
              <w:rPr>
                <w:rFonts w:ascii="宋体" w:eastAsia="宋体" w:hAnsi="宋体" w:cs="宋体"/>
                <w:kern w:val="0"/>
                <w:sz w:val="20"/>
              </w:rPr>
            </w:pPr>
          </w:p>
        </w:tc>
        <w:tc>
          <w:tcPr>
            <w:tcW w:w="1056" w:type="dxa"/>
          </w:tcPr>
          <w:p w14:paraId="00774B1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审核</w:t>
            </w:r>
          </w:p>
        </w:tc>
        <w:tc>
          <w:tcPr>
            <w:tcW w:w="1056" w:type="dxa"/>
          </w:tcPr>
          <w:p w14:paraId="7B88073E" w14:textId="77777777" w:rsidR="008751A5" w:rsidRDefault="008751A5" w:rsidP="006336B9">
            <w:pPr>
              <w:spacing w:line="360" w:lineRule="auto"/>
              <w:jc w:val="center"/>
              <w:rPr>
                <w:rFonts w:ascii="宋体" w:eastAsia="宋体" w:hAnsi="宋体" w:cs="宋体"/>
                <w:bCs/>
                <w:kern w:val="0"/>
                <w:sz w:val="20"/>
              </w:rPr>
            </w:pPr>
            <w:r>
              <w:rPr>
                <w:rFonts w:ascii="宋体" w:eastAsia="宋体" w:hAnsi="宋体" w:cs="宋体" w:hint="eastAsia"/>
                <w:bCs/>
                <w:kern w:val="0"/>
              </w:rPr>
              <w:t>刘士强</w:t>
            </w:r>
          </w:p>
        </w:tc>
        <w:tc>
          <w:tcPr>
            <w:tcW w:w="1056" w:type="dxa"/>
          </w:tcPr>
          <w:p w14:paraId="2C8AD295" w14:textId="77777777" w:rsidR="008751A5" w:rsidRDefault="008751A5" w:rsidP="006336B9">
            <w:pPr>
              <w:spacing w:line="360" w:lineRule="auto"/>
              <w:jc w:val="center"/>
              <w:rPr>
                <w:rFonts w:ascii="宋体" w:eastAsia="宋体" w:hAnsi="宋体" w:cs="宋体"/>
                <w:kern w:val="0"/>
                <w:sz w:val="20"/>
              </w:rPr>
            </w:pPr>
            <w:r>
              <w:rPr>
                <w:rFonts w:ascii="宋体" w:eastAsia="宋体" w:hAnsi="宋体" w:cs="宋体" w:hint="eastAsia"/>
                <w:kern w:val="0"/>
                <w:sz w:val="20"/>
              </w:rPr>
              <w:t>日期</w:t>
            </w:r>
          </w:p>
        </w:tc>
        <w:tc>
          <w:tcPr>
            <w:tcW w:w="1161" w:type="dxa"/>
          </w:tcPr>
          <w:p w14:paraId="64BD6349" w14:textId="77777777" w:rsidR="008751A5" w:rsidRDefault="008751A5" w:rsidP="006336B9">
            <w:pPr>
              <w:spacing w:line="360" w:lineRule="auto"/>
              <w:jc w:val="center"/>
              <w:rPr>
                <w:rFonts w:ascii="宋体" w:eastAsia="宋体" w:hAnsi="宋体" w:cs="宋体"/>
                <w:color w:val="000000" w:themeColor="text1"/>
                <w:kern w:val="0"/>
                <w:sz w:val="20"/>
              </w:rPr>
            </w:pPr>
            <w:r>
              <w:rPr>
                <w:rFonts w:ascii="宋体" w:eastAsia="宋体" w:hAnsi="宋体" w:cs="宋体" w:hint="eastAsia"/>
                <w:color w:val="000000" w:themeColor="text1"/>
                <w:kern w:val="0"/>
              </w:rPr>
              <w:t>2022.10.8</w:t>
            </w:r>
          </w:p>
        </w:tc>
      </w:tr>
    </w:tbl>
    <w:p w14:paraId="4647ACC5" w14:textId="77777777" w:rsidR="008751A5" w:rsidRPr="000C225E"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3.3.</w:t>
      </w:r>
      <w:r>
        <w:rPr>
          <w:rFonts w:ascii="Times New Roman" w:eastAsia="宋体" w:hAnsi="Times New Roman" w:cs="Times New Roman"/>
          <w:b/>
          <w:bCs w:val="0"/>
          <w:sz w:val="28"/>
          <w:szCs w:val="28"/>
        </w:rPr>
        <w:t>4</w:t>
      </w:r>
      <w:r w:rsidRPr="000C225E">
        <w:rPr>
          <w:rFonts w:ascii="Times New Roman" w:eastAsia="宋体" w:hAnsi="Times New Roman" w:cs="Times New Roman" w:hint="eastAsia"/>
          <w:b/>
          <w:bCs w:val="0"/>
          <w:sz w:val="28"/>
          <w:szCs w:val="28"/>
        </w:rPr>
        <w:t>数据</w:t>
      </w:r>
      <w:r>
        <w:rPr>
          <w:rFonts w:ascii="Times New Roman" w:eastAsia="宋体" w:hAnsi="Times New Roman" w:cs="Times New Roman" w:hint="eastAsia"/>
          <w:b/>
          <w:bCs w:val="0"/>
          <w:sz w:val="28"/>
          <w:szCs w:val="28"/>
        </w:rPr>
        <w:t>项</w:t>
      </w:r>
      <w:r w:rsidRPr="000C225E">
        <w:rPr>
          <w:rFonts w:ascii="Times New Roman" w:eastAsia="宋体" w:hAnsi="Times New Roman" w:cs="Times New Roman" w:hint="eastAsia"/>
          <w:b/>
          <w:bCs w:val="0"/>
          <w:sz w:val="28"/>
          <w:szCs w:val="28"/>
        </w:rPr>
        <w:t>条目</w:t>
      </w:r>
      <w:r>
        <w:rPr>
          <w:rFonts w:ascii="Times New Roman" w:eastAsia="宋体" w:hAnsi="Times New Roman" w:cs="Times New Roman" w:hint="eastAsia"/>
          <w:b/>
          <w:bCs w:val="0"/>
          <w:sz w:val="28"/>
          <w:szCs w:val="28"/>
        </w:rPr>
        <w:t>定义</w:t>
      </w:r>
    </w:p>
    <w:p w14:paraId="46BBDB7B" w14:textId="77777777" w:rsidR="008751A5" w:rsidRDefault="008751A5" w:rsidP="008751A5">
      <w:pPr>
        <w:pStyle w:val="2"/>
        <w:rPr>
          <w:rFonts w:ascii="Times New Roman" w:eastAsia="宋体" w:hAnsi="Times New Roman" w:cs="Times New Roman"/>
        </w:rPr>
      </w:pPr>
      <w:bookmarkStart w:id="39" w:name="_Toc103510110"/>
      <w:r w:rsidRPr="000C225E">
        <w:rPr>
          <w:rFonts w:ascii="Times New Roman" w:eastAsia="宋体" w:hAnsi="Times New Roman" w:cs="Times New Roman" w:hint="eastAsia"/>
        </w:rPr>
        <w:t>3.4</w:t>
      </w:r>
      <w:r w:rsidRPr="000C225E">
        <w:rPr>
          <w:rFonts w:ascii="Times New Roman" w:eastAsia="宋体" w:hAnsi="Times New Roman" w:cs="Times New Roman" w:hint="eastAsia"/>
        </w:rPr>
        <w:t>实体联系分析</w:t>
      </w:r>
      <w:bookmarkEnd w:id="39"/>
    </w:p>
    <w:p w14:paraId="2FDFD653"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.4.1</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实体提取及实体图</w:t>
      </w:r>
    </w:p>
    <w:p w14:paraId="392E036C" w14:textId="77777777" w:rsidR="008751A5" w:rsidRDefault="008751A5" w:rsidP="008751A5">
      <w:pPr>
        <w:jc w:val="center"/>
        <w:rPr>
          <w:rFonts w:ascii="黑体" w:eastAsia="黑体" w:hAnsi="黑体" w:cs="黑体"/>
          <w:bCs/>
        </w:rPr>
      </w:pPr>
      <w:r>
        <w:rPr>
          <w:rFonts w:ascii="黑体" w:eastAsia="黑体" w:hAnsi="黑体" w:cs="黑体" w:hint="eastAsia"/>
          <w:bCs/>
        </w:rPr>
        <w:t>表3-18 实体提取结果</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277"/>
        <w:gridCol w:w="6095"/>
      </w:tblGrid>
      <w:tr w:rsidR="008751A5" w14:paraId="0E8CB58F" w14:textId="77777777" w:rsidTr="006336B9">
        <w:tc>
          <w:tcPr>
            <w:tcW w:w="665" w:type="pct"/>
            <w:tcBorders>
              <w:top w:val="single" w:sz="12" w:space="0" w:color="auto"/>
              <w:bottom w:val="single" w:sz="4" w:space="0" w:color="auto"/>
            </w:tcBorders>
            <w:vAlign w:val="center"/>
          </w:tcPr>
          <w:p w14:paraId="354614D6" w14:textId="77777777" w:rsidR="008751A5" w:rsidRDefault="008751A5" w:rsidP="006336B9">
            <w:pPr>
              <w:jc w:val="center"/>
              <w:rPr>
                <w:rFonts w:ascii="宋体" w:eastAsia="宋体" w:hAnsi="宋体" w:cs="宋体"/>
              </w:rPr>
            </w:pPr>
            <w:r>
              <w:rPr>
                <w:rFonts w:ascii="宋体" w:eastAsia="宋体" w:hAnsi="宋体" w:cs="宋体" w:hint="eastAsia"/>
              </w:rPr>
              <w:t>实体</w:t>
            </w:r>
          </w:p>
        </w:tc>
        <w:tc>
          <w:tcPr>
            <w:tcW w:w="751" w:type="pct"/>
            <w:tcBorders>
              <w:top w:val="single" w:sz="12" w:space="0" w:color="auto"/>
              <w:bottom w:val="single" w:sz="4" w:space="0" w:color="auto"/>
            </w:tcBorders>
            <w:vAlign w:val="center"/>
          </w:tcPr>
          <w:p w14:paraId="5C9A1DF9" w14:textId="77777777" w:rsidR="008751A5" w:rsidRDefault="008751A5" w:rsidP="006336B9">
            <w:pPr>
              <w:jc w:val="center"/>
              <w:rPr>
                <w:rFonts w:ascii="宋体" w:eastAsia="宋体" w:hAnsi="宋体" w:cs="宋体"/>
              </w:rPr>
            </w:pPr>
            <w:proofErr w:type="gramStart"/>
            <w:r>
              <w:rPr>
                <w:rFonts w:ascii="宋体" w:eastAsia="宋体" w:hAnsi="宋体" w:cs="宋体" w:hint="eastAsia"/>
              </w:rPr>
              <w:t>主码</w:t>
            </w:r>
            <w:proofErr w:type="gramEnd"/>
          </w:p>
        </w:tc>
        <w:tc>
          <w:tcPr>
            <w:tcW w:w="3584" w:type="pct"/>
            <w:tcBorders>
              <w:top w:val="single" w:sz="12" w:space="0" w:color="auto"/>
              <w:bottom w:val="single" w:sz="4" w:space="0" w:color="auto"/>
            </w:tcBorders>
            <w:vAlign w:val="center"/>
          </w:tcPr>
          <w:p w14:paraId="1F7CB732" w14:textId="77777777" w:rsidR="008751A5" w:rsidRDefault="008751A5" w:rsidP="006336B9">
            <w:pPr>
              <w:jc w:val="center"/>
              <w:rPr>
                <w:rFonts w:ascii="宋体" w:eastAsia="宋体" w:hAnsi="宋体" w:cs="宋体"/>
              </w:rPr>
            </w:pPr>
            <w:r>
              <w:rPr>
                <w:rFonts w:ascii="宋体" w:eastAsia="宋体" w:hAnsi="宋体" w:cs="宋体" w:hint="eastAsia"/>
              </w:rPr>
              <w:t>其他属性</w:t>
            </w:r>
          </w:p>
        </w:tc>
      </w:tr>
      <w:tr w:rsidR="008751A5" w14:paraId="75E7597F" w14:textId="77777777" w:rsidTr="006336B9">
        <w:tc>
          <w:tcPr>
            <w:tcW w:w="665" w:type="pct"/>
            <w:tcBorders>
              <w:top w:val="single" w:sz="4" w:space="0" w:color="auto"/>
            </w:tcBorders>
            <w:vAlign w:val="center"/>
          </w:tcPr>
          <w:p w14:paraId="471DF1DC" w14:textId="77777777" w:rsidR="008751A5" w:rsidRDefault="008751A5" w:rsidP="006336B9">
            <w:pPr>
              <w:jc w:val="center"/>
              <w:rPr>
                <w:rFonts w:ascii="宋体" w:eastAsia="宋体" w:hAnsi="宋体" w:cs="宋体"/>
              </w:rPr>
            </w:pPr>
            <w:r>
              <w:rPr>
                <w:rFonts w:ascii="宋体" w:eastAsia="宋体" w:hAnsi="宋体" w:cs="宋体" w:hint="eastAsia"/>
              </w:rPr>
              <w:t>用户</w:t>
            </w:r>
          </w:p>
        </w:tc>
        <w:tc>
          <w:tcPr>
            <w:tcW w:w="751" w:type="pct"/>
            <w:tcBorders>
              <w:top w:val="single" w:sz="4" w:space="0" w:color="auto"/>
            </w:tcBorders>
            <w:vAlign w:val="center"/>
          </w:tcPr>
          <w:p w14:paraId="62D466A0" w14:textId="77777777" w:rsidR="008751A5" w:rsidRDefault="008751A5" w:rsidP="006336B9">
            <w:pPr>
              <w:jc w:val="center"/>
              <w:rPr>
                <w:rFonts w:ascii="宋体" w:eastAsia="宋体" w:hAnsi="宋体" w:cs="宋体"/>
              </w:rPr>
            </w:pPr>
            <w:r>
              <w:rPr>
                <w:rFonts w:ascii="宋体" w:eastAsia="宋体" w:hAnsi="宋体" w:cs="宋体" w:hint="eastAsia"/>
              </w:rPr>
              <w:t>用户ID</w:t>
            </w:r>
          </w:p>
        </w:tc>
        <w:tc>
          <w:tcPr>
            <w:tcW w:w="3584" w:type="pct"/>
            <w:tcBorders>
              <w:top w:val="single" w:sz="4" w:space="0" w:color="auto"/>
            </w:tcBorders>
            <w:vAlign w:val="center"/>
          </w:tcPr>
          <w:p w14:paraId="097202F0" w14:textId="77777777" w:rsidR="008751A5" w:rsidRDefault="008751A5" w:rsidP="006336B9">
            <w:pPr>
              <w:rPr>
                <w:rFonts w:ascii="宋体" w:eastAsia="宋体" w:hAnsi="宋体" w:cs="宋体"/>
              </w:rPr>
            </w:pPr>
            <w:r>
              <w:rPr>
                <w:rFonts w:ascii="宋体" w:eastAsia="宋体" w:hAnsi="宋体" w:cs="宋体" w:hint="eastAsia"/>
              </w:rPr>
              <w:t>用户密码，姓名，性别，用户权限等级</w:t>
            </w:r>
          </w:p>
        </w:tc>
      </w:tr>
      <w:tr w:rsidR="008751A5" w14:paraId="68A6F365" w14:textId="77777777" w:rsidTr="006336B9">
        <w:tc>
          <w:tcPr>
            <w:tcW w:w="665" w:type="pct"/>
            <w:vAlign w:val="center"/>
          </w:tcPr>
          <w:p w14:paraId="476152B3" w14:textId="77777777" w:rsidR="008751A5" w:rsidRDefault="008751A5" w:rsidP="006336B9">
            <w:pPr>
              <w:jc w:val="center"/>
              <w:rPr>
                <w:rFonts w:ascii="宋体" w:eastAsia="宋体" w:hAnsi="宋体" w:cs="宋体"/>
              </w:rPr>
            </w:pPr>
            <w:r>
              <w:rPr>
                <w:rFonts w:ascii="宋体" w:eastAsia="宋体" w:hAnsi="宋体" w:cs="宋体" w:hint="eastAsia"/>
              </w:rPr>
              <w:t>文献</w:t>
            </w:r>
          </w:p>
        </w:tc>
        <w:tc>
          <w:tcPr>
            <w:tcW w:w="751" w:type="pct"/>
            <w:vAlign w:val="center"/>
          </w:tcPr>
          <w:p w14:paraId="7BAE76B7" w14:textId="77777777" w:rsidR="008751A5" w:rsidRDefault="008751A5" w:rsidP="006336B9">
            <w:pPr>
              <w:jc w:val="center"/>
              <w:rPr>
                <w:rFonts w:ascii="宋体" w:eastAsia="宋体" w:hAnsi="宋体" w:cs="宋体"/>
              </w:rPr>
            </w:pPr>
            <w:r>
              <w:rPr>
                <w:rFonts w:ascii="宋体" w:eastAsia="宋体" w:hAnsi="宋体" w:cs="宋体" w:hint="eastAsia"/>
              </w:rPr>
              <w:t>文献编号</w:t>
            </w:r>
          </w:p>
        </w:tc>
        <w:tc>
          <w:tcPr>
            <w:tcW w:w="3584" w:type="pct"/>
            <w:vAlign w:val="center"/>
          </w:tcPr>
          <w:p w14:paraId="6F0D3494" w14:textId="77777777" w:rsidR="008751A5" w:rsidRDefault="008751A5" w:rsidP="006336B9">
            <w:pPr>
              <w:rPr>
                <w:rFonts w:ascii="宋体" w:eastAsia="宋体" w:hAnsi="宋体" w:cs="宋体"/>
              </w:rPr>
            </w:pPr>
            <w:r>
              <w:rPr>
                <w:rFonts w:ascii="宋体" w:eastAsia="宋体" w:hAnsi="宋体" w:cs="宋体" w:hint="eastAsia"/>
              </w:rPr>
              <w:t>文献编号，名称，作者，文献来源，文献类别，文献发表时间，文献关键词</w:t>
            </w:r>
          </w:p>
        </w:tc>
      </w:tr>
      <w:tr w:rsidR="008751A5" w14:paraId="36E9D3D2" w14:textId="77777777" w:rsidTr="006336B9">
        <w:tc>
          <w:tcPr>
            <w:tcW w:w="665" w:type="pct"/>
            <w:vAlign w:val="center"/>
          </w:tcPr>
          <w:p w14:paraId="67D45D9A" w14:textId="77777777" w:rsidR="008751A5" w:rsidRDefault="008751A5" w:rsidP="006336B9">
            <w:pPr>
              <w:jc w:val="center"/>
              <w:rPr>
                <w:rFonts w:ascii="宋体" w:eastAsia="宋体" w:hAnsi="宋体" w:cs="宋体"/>
              </w:rPr>
            </w:pPr>
            <w:r>
              <w:rPr>
                <w:rFonts w:ascii="宋体" w:eastAsia="宋体" w:hAnsi="宋体" w:cs="宋体" w:hint="eastAsia"/>
              </w:rPr>
              <w:t>管理员</w:t>
            </w:r>
          </w:p>
        </w:tc>
        <w:tc>
          <w:tcPr>
            <w:tcW w:w="751" w:type="pct"/>
            <w:vAlign w:val="center"/>
          </w:tcPr>
          <w:p w14:paraId="5917DD12" w14:textId="77777777" w:rsidR="008751A5" w:rsidRDefault="008751A5" w:rsidP="006336B9">
            <w:pPr>
              <w:jc w:val="center"/>
              <w:rPr>
                <w:rFonts w:ascii="宋体" w:eastAsia="宋体" w:hAnsi="宋体" w:cs="宋体"/>
              </w:rPr>
            </w:pPr>
            <w:r>
              <w:rPr>
                <w:rFonts w:ascii="宋体" w:eastAsia="宋体" w:hAnsi="宋体" w:cs="宋体" w:hint="eastAsia"/>
              </w:rPr>
              <w:t>管理员编号</w:t>
            </w:r>
          </w:p>
        </w:tc>
        <w:tc>
          <w:tcPr>
            <w:tcW w:w="3584" w:type="pct"/>
            <w:vAlign w:val="center"/>
          </w:tcPr>
          <w:p w14:paraId="0388EC9C" w14:textId="77777777" w:rsidR="008751A5" w:rsidRDefault="008751A5" w:rsidP="006336B9">
            <w:pPr>
              <w:rPr>
                <w:rFonts w:ascii="宋体" w:eastAsia="宋体" w:hAnsi="宋体" w:cs="宋体"/>
              </w:rPr>
            </w:pPr>
            <w:r>
              <w:rPr>
                <w:rFonts w:ascii="宋体" w:eastAsia="宋体" w:hAnsi="宋体" w:cs="宋体" w:hint="eastAsia"/>
              </w:rPr>
              <w:t>姓名，性别，级别，密码</w:t>
            </w:r>
          </w:p>
        </w:tc>
      </w:tr>
      <w:tr w:rsidR="008751A5" w14:paraId="747FC0CD" w14:textId="77777777" w:rsidTr="006336B9">
        <w:tc>
          <w:tcPr>
            <w:tcW w:w="665" w:type="pct"/>
            <w:tcBorders>
              <w:bottom w:val="single" w:sz="12" w:space="0" w:color="auto"/>
            </w:tcBorders>
            <w:vAlign w:val="center"/>
          </w:tcPr>
          <w:p w14:paraId="436FED24" w14:textId="77777777" w:rsidR="008751A5" w:rsidRDefault="008751A5" w:rsidP="006336B9">
            <w:pPr>
              <w:jc w:val="center"/>
              <w:rPr>
                <w:rFonts w:ascii="宋体" w:eastAsia="宋体" w:hAnsi="宋体" w:cs="宋体"/>
              </w:rPr>
            </w:pPr>
            <w:r>
              <w:rPr>
                <w:rFonts w:ascii="宋体" w:eastAsia="宋体" w:hAnsi="宋体" w:cs="宋体" w:hint="eastAsia"/>
              </w:rPr>
              <w:t>检索记录</w:t>
            </w:r>
          </w:p>
        </w:tc>
        <w:tc>
          <w:tcPr>
            <w:tcW w:w="751" w:type="pct"/>
            <w:tcBorders>
              <w:bottom w:val="single" w:sz="12" w:space="0" w:color="auto"/>
            </w:tcBorders>
            <w:vAlign w:val="center"/>
          </w:tcPr>
          <w:p w14:paraId="37E94D5A" w14:textId="77777777" w:rsidR="008751A5" w:rsidRDefault="008751A5" w:rsidP="006336B9">
            <w:pPr>
              <w:jc w:val="center"/>
              <w:rPr>
                <w:rFonts w:ascii="宋体" w:eastAsia="宋体" w:hAnsi="宋体" w:cs="宋体"/>
              </w:rPr>
            </w:pPr>
            <w:r>
              <w:rPr>
                <w:rFonts w:ascii="宋体" w:eastAsia="宋体" w:hAnsi="宋体" w:cs="宋体" w:hint="eastAsia"/>
              </w:rPr>
              <w:t>检索序号</w:t>
            </w:r>
          </w:p>
        </w:tc>
        <w:tc>
          <w:tcPr>
            <w:tcW w:w="3584" w:type="pct"/>
            <w:tcBorders>
              <w:bottom w:val="single" w:sz="12" w:space="0" w:color="auto"/>
            </w:tcBorders>
            <w:vAlign w:val="center"/>
          </w:tcPr>
          <w:p w14:paraId="0C495648" w14:textId="77777777" w:rsidR="008751A5" w:rsidRDefault="008751A5" w:rsidP="006336B9">
            <w:pPr>
              <w:rPr>
                <w:rFonts w:ascii="宋体" w:eastAsia="宋体" w:hAnsi="宋体" w:cs="宋体"/>
              </w:rPr>
            </w:pPr>
            <w:r>
              <w:rPr>
                <w:rFonts w:ascii="宋体" w:eastAsia="宋体" w:hAnsi="宋体" w:cs="宋体" w:hint="eastAsia"/>
              </w:rPr>
              <w:t>检索日期</w:t>
            </w:r>
          </w:p>
        </w:tc>
      </w:tr>
    </w:tbl>
    <w:p w14:paraId="64145E99" w14:textId="77777777" w:rsidR="008751A5" w:rsidRDefault="008751A5" w:rsidP="008751A5">
      <w:pPr>
        <w:pStyle w:val="ac"/>
        <w:jc w:val="center"/>
        <w:rPr>
          <w:rFonts w:ascii="Times New Roman" w:eastAsia="宋体" w:hAnsi="Times New Roman" w:cs="Times New Roman"/>
          <w:b/>
          <w:sz w:val="28"/>
          <w:szCs w:val="28"/>
        </w:rPr>
      </w:pPr>
      <w:r>
        <w:object w:dxaOrig="9000" w:dyaOrig="5683" w14:anchorId="7756BDA0">
          <v:shape id="_x0000_i1025" type="#_x0000_t75" style="width:424pt;height:268.35pt" o:ole="">
            <v:imagedata r:id="rId20" o:title=""/>
          </v:shape>
          <o:OLEObject Type="Embed" ProgID="Visio.Drawing.15" ShapeID="_x0000_i1025" DrawAspect="Content" ObjectID="_1741387222" r:id="rId21"/>
        </w:object>
      </w:r>
      <w:r>
        <w:t>图</w:t>
      </w:r>
      <w:r>
        <w:t xml:space="preserve"> </w:t>
      </w:r>
      <w:r>
        <w:rPr>
          <w:rFonts w:hint="eastAsia"/>
        </w:rPr>
        <w:t>3-2</w:t>
      </w:r>
      <w:r>
        <w:t xml:space="preserve">   </w:t>
      </w:r>
      <w:r>
        <w:rPr>
          <w:rFonts w:hint="eastAsia"/>
        </w:rPr>
        <w:t>住房数据分析系统</w:t>
      </w:r>
      <w:r>
        <w:rPr>
          <w:rFonts w:hint="eastAsia"/>
        </w:rPr>
        <w:t>-</w:t>
      </w:r>
      <w:r>
        <w:rPr>
          <w:rFonts w:hint="eastAsia"/>
        </w:rPr>
        <w:t>文献属性图</w:t>
      </w:r>
    </w:p>
    <w:p w14:paraId="7C7E0399" w14:textId="77777777" w:rsidR="008751A5" w:rsidRDefault="008751A5" w:rsidP="008751A5">
      <w:pPr>
        <w:jc w:val="center"/>
        <w:rPr>
          <w:rFonts w:ascii="Times New Roman" w:eastAsia="宋体" w:hAnsi="Times New Roman" w:cs="Times New Roman"/>
          <w:b/>
          <w:sz w:val="28"/>
          <w:szCs w:val="28"/>
        </w:rPr>
      </w:pPr>
      <w:r>
        <w:object w:dxaOrig="7200" w:dyaOrig="4440" w14:anchorId="55B59AC9">
          <v:shape id="_x0000_i1026" type="#_x0000_t75" style="width:5in;height:221.8pt" o:ole="">
            <v:imagedata r:id="rId22" o:title=""/>
          </v:shape>
          <o:OLEObject Type="Embed" ProgID="Visio.Drawing.15" ShapeID="_x0000_i1026" DrawAspect="Content" ObjectID="_1741387223" r:id="rId23"/>
        </w:object>
      </w:r>
    </w:p>
    <w:p w14:paraId="095CF3A1" w14:textId="77777777" w:rsidR="008751A5" w:rsidRDefault="008751A5" w:rsidP="008751A5">
      <w:pPr>
        <w:pStyle w:val="ac"/>
        <w:jc w:val="center"/>
      </w:pPr>
      <w:r>
        <w:t>图</w:t>
      </w:r>
      <w:r>
        <w:t xml:space="preserve"> </w:t>
      </w:r>
      <w:r>
        <w:rPr>
          <w:rFonts w:hint="eastAsia"/>
        </w:rPr>
        <w:t>3-3</w:t>
      </w:r>
      <w:r>
        <w:t xml:space="preserve">   </w:t>
      </w:r>
      <w:r>
        <w:rPr>
          <w:rFonts w:hint="eastAsia"/>
        </w:rPr>
        <w:t>住房数据分析系统</w:t>
      </w:r>
      <w:r>
        <w:rPr>
          <w:rFonts w:hint="eastAsia"/>
        </w:rPr>
        <w:t>-</w:t>
      </w:r>
      <w:r>
        <w:rPr>
          <w:rFonts w:hint="eastAsia"/>
        </w:rPr>
        <w:t>用户属性图</w:t>
      </w:r>
    </w:p>
    <w:p w14:paraId="4DFB2275" w14:textId="77777777" w:rsidR="008751A5" w:rsidRDefault="008751A5" w:rsidP="008751A5">
      <w:pPr>
        <w:jc w:val="center"/>
      </w:pPr>
      <w:r>
        <w:object w:dxaOrig="8730" w:dyaOrig="3750" w14:anchorId="32FFEE02">
          <v:shape id="_x0000_i1027" type="#_x0000_t75" style="width:436.35pt;height:187.65pt" o:ole="">
            <v:imagedata r:id="rId24" o:title=""/>
          </v:shape>
          <o:OLEObject Type="Embed" ProgID="Visio.Drawing.15" ShapeID="_x0000_i1027" DrawAspect="Content" ObjectID="_1741387224" r:id="rId25"/>
        </w:object>
      </w:r>
    </w:p>
    <w:p w14:paraId="3665BA78" w14:textId="77777777" w:rsidR="008751A5" w:rsidRPr="00642D50" w:rsidRDefault="008751A5" w:rsidP="008751A5">
      <w:pPr>
        <w:pStyle w:val="ac"/>
        <w:jc w:val="center"/>
      </w:pPr>
      <w:r>
        <w:t>图</w:t>
      </w:r>
      <w:r>
        <w:t xml:space="preserve"> </w:t>
      </w:r>
      <w:r>
        <w:rPr>
          <w:rFonts w:hint="eastAsia"/>
        </w:rPr>
        <w:t>3-4</w:t>
      </w:r>
      <w:r>
        <w:t xml:space="preserve">   </w:t>
      </w:r>
      <w:r>
        <w:rPr>
          <w:rFonts w:hint="eastAsia"/>
        </w:rPr>
        <w:t>住房数据分析系统</w:t>
      </w:r>
      <w:r>
        <w:rPr>
          <w:rFonts w:hint="eastAsia"/>
        </w:rPr>
        <w:t>-</w:t>
      </w:r>
      <w:r>
        <w:rPr>
          <w:rFonts w:hint="eastAsia"/>
        </w:rPr>
        <w:t>管理员属性图</w:t>
      </w:r>
    </w:p>
    <w:p w14:paraId="77AF70DF" w14:textId="77777777" w:rsidR="008751A5" w:rsidRDefault="008751A5" w:rsidP="008751A5">
      <w:pPr>
        <w:pStyle w:val="3"/>
        <w:spacing w:before="156" w:after="156"/>
        <w:rPr>
          <w:rFonts w:ascii="Times New Roman" w:eastAsia="宋体" w:hAnsi="Times New Roman" w:cs="Times New Roman"/>
          <w:b/>
          <w:bCs w:val="0"/>
          <w:sz w:val="28"/>
          <w:szCs w:val="28"/>
        </w:rPr>
      </w:pPr>
      <w:r w:rsidRPr="000C225E">
        <w:rPr>
          <w:rFonts w:ascii="Times New Roman" w:eastAsia="宋体" w:hAnsi="Times New Roman" w:cs="Times New Roman" w:hint="eastAsia"/>
          <w:b/>
          <w:bCs w:val="0"/>
          <w:sz w:val="28"/>
          <w:szCs w:val="28"/>
        </w:rPr>
        <w:t>3</w:t>
      </w:r>
      <w:r w:rsidRPr="000C225E">
        <w:rPr>
          <w:rFonts w:ascii="Times New Roman" w:eastAsia="宋体" w:hAnsi="Times New Roman" w:cs="Times New Roman"/>
          <w:b/>
          <w:bCs w:val="0"/>
          <w:sz w:val="28"/>
          <w:szCs w:val="28"/>
        </w:rPr>
        <w:t xml:space="preserve">.4.2 </w:t>
      </w:r>
      <w:r w:rsidRPr="000C225E">
        <w:rPr>
          <w:rFonts w:ascii="Times New Roman" w:eastAsia="宋体" w:hAnsi="Times New Roman" w:cs="Times New Roman" w:hint="eastAsia"/>
          <w:b/>
          <w:bCs w:val="0"/>
          <w:sz w:val="28"/>
          <w:szCs w:val="28"/>
        </w:rPr>
        <w:t>实体联系</w:t>
      </w:r>
      <w:r>
        <w:rPr>
          <w:rFonts w:ascii="Times New Roman" w:eastAsia="宋体" w:hAnsi="Times New Roman" w:cs="Times New Roman" w:hint="eastAsia"/>
          <w:b/>
          <w:bCs w:val="0"/>
          <w:sz w:val="28"/>
          <w:szCs w:val="28"/>
        </w:rPr>
        <w:t>图</w:t>
      </w:r>
    </w:p>
    <w:p w14:paraId="208A0EB4" w14:textId="77777777" w:rsidR="008751A5" w:rsidRPr="00A60672" w:rsidRDefault="008751A5" w:rsidP="008751A5">
      <w:pPr>
        <w:sectPr w:rsidR="008751A5" w:rsidRPr="00A60672" w:rsidSect="006336B9">
          <w:pgSz w:w="11906" w:h="16838" w:code="9"/>
          <w:pgMar w:top="1418" w:right="1418" w:bottom="1418" w:left="1418" w:header="737" w:footer="851" w:gutter="567"/>
          <w:pgNumType w:fmt="numberInDash"/>
          <w:cols w:space="425"/>
          <w:docGrid w:type="lines" w:linePitch="312"/>
        </w:sectPr>
      </w:pPr>
    </w:p>
    <w:p w14:paraId="6B62D43F" w14:textId="77777777" w:rsidR="008751A5" w:rsidRDefault="008751A5" w:rsidP="008751A5">
      <w:pPr>
        <w:pStyle w:val="1"/>
      </w:pPr>
      <w:bookmarkStart w:id="40" w:name="_Toc103510111"/>
      <w:r>
        <w:rPr>
          <w:rFonts w:hint="eastAsia"/>
        </w:rPr>
        <w:lastRenderedPageBreak/>
        <w:t>4</w:t>
      </w:r>
      <w:r>
        <w:rPr>
          <w:rFonts w:hint="eastAsia"/>
        </w:rPr>
        <w:t>系统</w:t>
      </w:r>
      <w:r w:rsidRPr="005F11D1">
        <w:rPr>
          <w:rFonts w:hint="eastAsia"/>
        </w:rPr>
        <w:t>设计</w:t>
      </w:r>
      <w:bookmarkEnd w:id="30"/>
      <w:bookmarkEnd w:id="31"/>
      <w:bookmarkEnd w:id="32"/>
      <w:bookmarkEnd w:id="40"/>
    </w:p>
    <w:p w14:paraId="49757251"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9AF69F7" w14:textId="77777777" w:rsidR="008751A5" w:rsidRPr="000C225E" w:rsidRDefault="008751A5" w:rsidP="008751A5">
      <w:pPr>
        <w:pStyle w:val="2"/>
        <w:rPr>
          <w:rFonts w:ascii="Times New Roman" w:eastAsia="宋体" w:hAnsi="Times New Roman" w:cs="Times New Roman"/>
        </w:rPr>
      </w:pPr>
      <w:bookmarkStart w:id="41" w:name="_Toc103510112"/>
      <w:r w:rsidRPr="000C225E">
        <w:rPr>
          <w:rFonts w:ascii="Times New Roman" w:eastAsia="宋体" w:hAnsi="Times New Roman" w:cs="Times New Roman" w:hint="eastAsia"/>
        </w:rPr>
        <w:t>4.1</w:t>
      </w:r>
      <w:r w:rsidRPr="000C225E">
        <w:rPr>
          <w:rFonts w:ascii="Times New Roman" w:eastAsia="宋体" w:hAnsi="Times New Roman" w:cs="Times New Roman" w:hint="eastAsia"/>
        </w:rPr>
        <w:t>总体设计</w:t>
      </w:r>
      <w:bookmarkEnd w:id="41"/>
    </w:p>
    <w:p w14:paraId="1980E8B9" w14:textId="77777777" w:rsidR="008751A5" w:rsidRPr="000C225E" w:rsidRDefault="008751A5" w:rsidP="008751A5">
      <w:pPr>
        <w:spacing w:line="360" w:lineRule="auto"/>
        <w:ind w:firstLineChars="200" w:firstLine="480"/>
        <w:rPr>
          <w:rFonts w:ascii="宋体" w:eastAsia="宋体" w:hAnsi="宋体" w:cs="Arial"/>
          <w:color w:val="FF0000"/>
          <w:sz w:val="24"/>
        </w:rPr>
      </w:pPr>
      <w:r w:rsidRPr="000C225E">
        <w:rPr>
          <w:rFonts w:ascii="宋体" w:eastAsia="宋体" w:hAnsi="宋体" w:cs="Arial" w:hint="eastAsia"/>
          <w:color w:val="FF0000"/>
          <w:sz w:val="24"/>
        </w:rPr>
        <w:t>概述段落</w:t>
      </w:r>
    </w:p>
    <w:p w14:paraId="016CB955" w14:textId="77777777" w:rsidR="008751A5" w:rsidRDefault="008751A5" w:rsidP="008751A5">
      <w:pPr>
        <w:pStyle w:val="3"/>
        <w:spacing w:before="156" w:after="156"/>
        <w:rPr>
          <w:rFonts w:ascii="Times New Roman" w:eastAsia="宋体" w:hAnsi="Times New Roman" w:cs="Times New Roman"/>
          <w:b/>
          <w:bCs w:val="0"/>
          <w:sz w:val="28"/>
          <w:szCs w:val="28"/>
        </w:rPr>
      </w:pPr>
      <w:bookmarkStart w:id="42" w:name="_Toc103510113"/>
      <w:r w:rsidRPr="000C225E">
        <w:rPr>
          <w:rFonts w:ascii="Times New Roman" w:eastAsia="宋体" w:hAnsi="Times New Roman" w:cs="Times New Roman" w:hint="eastAsia"/>
          <w:b/>
          <w:bCs w:val="0"/>
          <w:sz w:val="28"/>
          <w:szCs w:val="28"/>
        </w:rPr>
        <w:t>4.1.1</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系统功能结构</w:t>
      </w:r>
      <w:bookmarkEnd w:id="42"/>
    </w:p>
    <w:p w14:paraId="430EA73A" w14:textId="77777777" w:rsidR="008751A5" w:rsidRDefault="008751A5" w:rsidP="008751A5">
      <w:pPr>
        <w:jc w:val="center"/>
      </w:pPr>
      <w:r w:rsidRPr="005443C3">
        <w:rPr>
          <w:noProof/>
        </w:rPr>
        <w:drawing>
          <wp:inline distT="0" distB="0" distL="0" distR="0" wp14:anchorId="005DE62E" wp14:editId="2D542271">
            <wp:extent cx="3738068" cy="1454255"/>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57569" cy="1461842"/>
                    </a:xfrm>
                    <a:prstGeom prst="rect">
                      <a:avLst/>
                    </a:prstGeom>
                    <a:noFill/>
                    <a:ln>
                      <a:noFill/>
                    </a:ln>
                    <a:effectLst/>
                  </pic:spPr>
                </pic:pic>
              </a:graphicData>
            </a:graphic>
          </wp:inline>
        </w:drawing>
      </w:r>
    </w:p>
    <w:p w14:paraId="24324280" w14:textId="77777777" w:rsidR="008751A5" w:rsidRPr="00E24AA0"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1 </w:t>
      </w:r>
      <w:r w:rsidRPr="00E24AA0">
        <w:rPr>
          <w:rFonts w:ascii="黑体" w:eastAsia="黑体" w:hAnsi="黑体" w:hint="eastAsia"/>
        </w:rPr>
        <w:t>变换型数据流图示例</w:t>
      </w:r>
    </w:p>
    <w:p w14:paraId="372DF30E" w14:textId="77777777" w:rsidR="008751A5" w:rsidRDefault="008751A5" w:rsidP="008751A5">
      <w:pPr>
        <w:jc w:val="center"/>
      </w:pPr>
      <w:r>
        <w:rPr>
          <w:noProof/>
        </w:rPr>
        <w:drawing>
          <wp:inline distT="0" distB="0" distL="0" distR="0" wp14:anchorId="0FBA1795" wp14:editId="71275869">
            <wp:extent cx="3774644" cy="837231"/>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5942" cy="857481"/>
                    </a:xfrm>
                    <a:prstGeom prst="rect">
                      <a:avLst/>
                    </a:prstGeom>
                  </pic:spPr>
                </pic:pic>
              </a:graphicData>
            </a:graphic>
          </wp:inline>
        </w:drawing>
      </w:r>
    </w:p>
    <w:p w14:paraId="78D22FA8" w14:textId="77777777" w:rsidR="008751A5" w:rsidRDefault="008751A5" w:rsidP="008751A5">
      <w:pPr>
        <w:spacing w:line="360" w:lineRule="auto"/>
        <w:ind w:firstLineChars="200" w:firstLine="420"/>
        <w:jc w:val="center"/>
        <w:rPr>
          <w:rFonts w:ascii="黑体" w:eastAsia="黑体" w:hAnsi="黑体"/>
        </w:rPr>
      </w:pPr>
      <w:r w:rsidRPr="00E24AA0">
        <w:rPr>
          <w:rFonts w:ascii="黑体" w:eastAsia="黑体" w:hAnsi="黑体" w:hint="eastAsia"/>
        </w:rPr>
        <w:t>图4-</w:t>
      </w:r>
      <w:r w:rsidRPr="00E24AA0">
        <w:rPr>
          <w:rFonts w:ascii="黑体" w:eastAsia="黑体" w:hAnsi="黑体"/>
        </w:rPr>
        <w:t xml:space="preserve">2 </w:t>
      </w:r>
      <w:r w:rsidRPr="00E24AA0">
        <w:rPr>
          <w:rFonts w:ascii="黑体" w:eastAsia="黑体" w:hAnsi="黑体" w:hint="eastAsia"/>
        </w:rPr>
        <w:t>变换型数据流图对应的软件结构图</w:t>
      </w:r>
    </w:p>
    <w:p w14:paraId="327B3C7D"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noProof/>
        </w:rPr>
        <w:drawing>
          <wp:inline distT="0" distB="0" distL="0" distR="0" wp14:anchorId="0D77B792" wp14:editId="44CA2698">
            <wp:extent cx="3591763" cy="1714134"/>
            <wp:effectExtent l="0" t="0" r="889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26990" cy="1730946"/>
                    </a:xfrm>
                    <a:prstGeom prst="rect">
                      <a:avLst/>
                    </a:prstGeom>
                    <a:noFill/>
                  </pic:spPr>
                </pic:pic>
              </a:graphicData>
            </a:graphic>
          </wp:inline>
        </w:drawing>
      </w:r>
    </w:p>
    <w:p w14:paraId="3CCC5603" w14:textId="77777777" w:rsidR="008751A5" w:rsidRDefault="008751A5" w:rsidP="008751A5">
      <w:pPr>
        <w:spacing w:line="360" w:lineRule="auto"/>
        <w:ind w:firstLineChars="200" w:firstLine="420"/>
        <w:jc w:val="center"/>
        <w:rPr>
          <w:rFonts w:ascii="黑体" w:eastAsia="黑体" w:hAnsi="黑体"/>
        </w:rPr>
      </w:pPr>
      <w:r>
        <w:rPr>
          <w:rFonts w:ascii="黑体" w:eastAsia="黑体" w:hAnsi="黑体" w:hint="eastAsia"/>
        </w:rPr>
        <w:t>图4-</w:t>
      </w:r>
      <w:r>
        <w:rPr>
          <w:rFonts w:ascii="黑体" w:eastAsia="黑体" w:hAnsi="黑体"/>
        </w:rPr>
        <w:t xml:space="preserve">3 </w:t>
      </w:r>
      <w:r>
        <w:rPr>
          <w:rFonts w:ascii="黑体" w:eastAsia="黑体" w:hAnsi="黑体" w:hint="eastAsia"/>
        </w:rPr>
        <w:t>事务型数据流图示例</w:t>
      </w:r>
    </w:p>
    <w:p w14:paraId="060C7953" w14:textId="77777777" w:rsidR="008751A5" w:rsidRDefault="008751A5" w:rsidP="008751A5">
      <w:pPr>
        <w:spacing w:line="360" w:lineRule="auto"/>
        <w:jc w:val="center"/>
        <w:rPr>
          <w:rFonts w:ascii="黑体" w:eastAsia="黑体" w:hAnsi="黑体"/>
        </w:rPr>
      </w:pPr>
      <w:r>
        <w:rPr>
          <w:noProof/>
        </w:rPr>
        <w:lastRenderedPageBreak/>
        <w:drawing>
          <wp:inline distT="0" distB="0" distL="0" distR="0" wp14:anchorId="1A3764CC" wp14:editId="5A2295D6">
            <wp:extent cx="4110685" cy="1271446"/>
            <wp:effectExtent l="0" t="0" r="4445"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95216" cy="1297592"/>
                    </a:xfrm>
                    <a:prstGeom prst="rect">
                      <a:avLst/>
                    </a:prstGeom>
                  </pic:spPr>
                </pic:pic>
              </a:graphicData>
            </a:graphic>
          </wp:inline>
        </w:drawing>
      </w:r>
    </w:p>
    <w:p w14:paraId="27971C87" w14:textId="77777777" w:rsidR="008751A5" w:rsidRPr="00E24AA0" w:rsidRDefault="008751A5" w:rsidP="008751A5">
      <w:pPr>
        <w:spacing w:line="360" w:lineRule="auto"/>
        <w:jc w:val="center"/>
        <w:rPr>
          <w:rFonts w:ascii="黑体" w:eastAsia="黑体" w:hAnsi="黑体"/>
        </w:rPr>
      </w:pPr>
      <w:r>
        <w:rPr>
          <w:rFonts w:ascii="黑体" w:eastAsia="黑体" w:hAnsi="黑体" w:hint="eastAsia"/>
        </w:rPr>
        <w:t>图4-</w:t>
      </w:r>
      <w:r>
        <w:rPr>
          <w:rFonts w:ascii="黑体" w:eastAsia="黑体" w:hAnsi="黑体"/>
        </w:rPr>
        <w:t xml:space="preserve">4 </w:t>
      </w:r>
      <w:r>
        <w:rPr>
          <w:rFonts w:ascii="黑体" w:eastAsia="黑体" w:hAnsi="黑体" w:hint="eastAsia"/>
        </w:rPr>
        <w:t>事务型数据流图对应的软件结构图</w:t>
      </w:r>
    </w:p>
    <w:p w14:paraId="6B2E236F" w14:textId="77777777" w:rsidR="008751A5" w:rsidRPr="00E24AA0" w:rsidRDefault="008751A5" w:rsidP="008751A5">
      <w:pPr>
        <w:jc w:val="center"/>
        <w:rPr>
          <w:rFonts w:ascii="宋体" w:eastAsia="宋体" w:hAnsi="宋体"/>
          <w:color w:val="FF0000"/>
          <w:sz w:val="24"/>
          <w:szCs w:val="24"/>
        </w:rPr>
      </w:pPr>
      <w:r w:rsidRPr="00E24AA0">
        <w:rPr>
          <w:rFonts w:ascii="宋体" w:eastAsia="宋体" w:hAnsi="宋体" w:hint="eastAsia"/>
          <w:color w:val="FF0000"/>
          <w:sz w:val="24"/>
          <w:szCs w:val="24"/>
        </w:rPr>
        <w:t>按照变化型数据流图和事务型数据流图分析软件结构</w:t>
      </w:r>
    </w:p>
    <w:p w14:paraId="64124299" w14:textId="77777777" w:rsidR="008751A5" w:rsidRPr="000C225E" w:rsidRDefault="008751A5" w:rsidP="008751A5">
      <w:pPr>
        <w:pStyle w:val="3"/>
        <w:spacing w:before="156" w:after="156"/>
        <w:rPr>
          <w:rFonts w:ascii="Times New Roman" w:eastAsia="宋体" w:hAnsi="Times New Roman" w:cs="Times New Roman"/>
          <w:b/>
          <w:bCs w:val="0"/>
          <w:sz w:val="28"/>
          <w:szCs w:val="28"/>
        </w:rPr>
      </w:pPr>
      <w:bookmarkStart w:id="43" w:name="_Toc166815647"/>
      <w:bookmarkStart w:id="44" w:name="_Toc166825970"/>
      <w:bookmarkStart w:id="45" w:name="_Toc495165226"/>
      <w:bookmarkStart w:id="46" w:name="_Toc103510114"/>
      <w:r w:rsidRPr="000C225E">
        <w:rPr>
          <w:rFonts w:ascii="Times New Roman" w:eastAsia="宋体" w:hAnsi="Times New Roman" w:cs="Times New Roman" w:hint="eastAsia"/>
          <w:b/>
          <w:bCs w:val="0"/>
          <w:sz w:val="28"/>
          <w:szCs w:val="28"/>
        </w:rPr>
        <w:t>4.1.</w:t>
      </w:r>
      <w:bookmarkEnd w:id="43"/>
      <w:bookmarkEnd w:id="44"/>
      <w:bookmarkEnd w:id="45"/>
      <w:r w:rsidRPr="000C225E">
        <w:rPr>
          <w:rFonts w:ascii="Times New Roman" w:eastAsia="宋体" w:hAnsi="Times New Roman" w:cs="Times New Roman" w:hint="eastAsia"/>
          <w:b/>
          <w:bCs w:val="0"/>
          <w:sz w:val="28"/>
          <w:szCs w:val="28"/>
        </w:rPr>
        <w:t>2</w:t>
      </w:r>
      <w:r w:rsidRPr="000C225E">
        <w:rPr>
          <w:rFonts w:ascii="Times New Roman" w:eastAsia="宋体" w:hAnsi="Times New Roman" w:cs="Times New Roman"/>
          <w:b/>
          <w:bCs w:val="0"/>
          <w:sz w:val="28"/>
          <w:szCs w:val="28"/>
        </w:rPr>
        <w:t xml:space="preserve"> </w:t>
      </w:r>
      <w:r w:rsidRPr="000C225E">
        <w:rPr>
          <w:rFonts w:ascii="Times New Roman" w:eastAsia="宋体" w:hAnsi="Times New Roman" w:cs="Times New Roman" w:hint="eastAsia"/>
          <w:b/>
          <w:bCs w:val="0"/>
          <w:sz w:val="28"/>
          <w:szCs w:val="28"/>
        </w:rPr>
        <w:t>系统层次图</w:t>
      </w:r>
      <w:bookmarkEnd w:id="46"/>
    </w:p>
    <w:p w14:paraId="2B91C95D" w14:textId="77777777" w:rsidR="008751A5" w:rsidRPr="000C225E" w:rsidRDefault="008751A5" w:rsidP="008751A5">
      <w:pPr>
        <w:pStyle w:val="2"/>
        <w:rPr>
          <w:rFonts w:ascii="Times New Roman" w:eastAsia="宋体" w:hAnsi="Times New Roman" w:cs="Times New Roman"/>
        </w:rPr>
      </w:pPr>
      <w:bookmarkStart w:id="47" w:name="_Toc103510115"/>
      <w:r w:rsidRPr="000C225E">
        <w:rPr>
          <w:rFonts w:ascii="Times New Roman" w:eastAsia="宋体" w:hAnsi="Times New Roman" w:cs="Times New Roman" w:hint="eastAsia"/>
        </w:rPr>
        <w:t>4</w:t>
      </w:r>
      <w:r w:rsidRPr="000C225E">
        <w:rPr>
          <w:rFonts w:ascii="Times New Roman" w:eastAsia="宋体" w:hAnsi="Times New Roman" w:cs="Times New Roman"/>
        </w:rPr>
        <w:t>.</w:t>
      </w:r>
      <w:r w:rsidRPr="000C225E">
        <w:rPr>
          <w:rFonts w:ascii="Times New Roman" w:eastAsia="宋体" w:hAnsi="Times New Roman" w:cs="Times New Roman" w:hint="eastAsia"/>
        </w:rPr>
        <w:t>2</w:t>
      </w:r>
      <w:r w:rsidRPr="000C225E">
        <w:rPr>
          <w:rFonts w:ascii="Times New Roman" w:eastAsia="宋体" w:hAnsi="Times New Roman" w:cs="Times New Roman"/>
        </w:rPr>
        <w:t xml:space="preserve"> </w:t>
      </w:r>
      <w:r w:rsidRPr="000C225E">
        <w:rPr>
          <w:rFonts w:ascii="Times New Roman" w:eastAsia="宋体" w:hAnsi="Times New Roman" w:cs="Times New Roman"/>
        </w:rPr>
        <w:t>详细设计</w:t>
      </w:r>
      <w:bookmarkEnd w:id="47"/>
    </w:p>
    <w:p w14:paraId="12E6D033" w14:textId="77777777" w:rsidR="008751A5"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3BCDFF15" w14:textId="77777777" w:rsidR="008751A5" w:rsidRDefault="008751A5" w:rsidP="008751A5">
      <w:pPr>
        <w:pStyle w:val="3"/>
        <w:spacing w:before="156" w:after="156"/>
        <w:rPr>
          <w:rFonts w:ascii="Times New Roman" w:eastAsia="宋体" w:hAnsi="Times New Roman" w:cs="Times New Roman"/>
          <w:b/>
          <w:bCs w:val="0"/>
          <w:sz w:val="28"/>
          <w:szCs w:val="28"/>
        </w:rPr>
      </w:pPr>
      <w:r w:rsidRPr="00145B70">
        <w:rPr>
          <w:rFonts w:ascii="Times New Roman" w:eastAsia="宋体" w:hAnsi="Times New Roman" w:cs="Times New Roman" w:hint="eastAsia"/>
          <w:b/>
          <w:bCs w:val="0"/>
          <w:sz w:val="28"/>
          <w:szCs w:val="28"/>
        </w:rPr>
        <w:t>4</w:t>
      </w:r>
      <w:r w:rsidRPr="00145B70">
        <w:rPr>
          <w:rFonts w:ascii="Times New Roman" w:eastAsia="宋体" w:hAnsi="Times New Roman" w:cs="Times New Roman"/>
          <w:b/>
          <w:bCs w:val="0"/>
          <w:sz w:val="28"/>
          <w:szCs w:val="28"/>
        </w:rPr>
        <w:t xml:space="preserve">.2.1 </w:t>
      </w:r>
      <w:r>
        <w:rPr>
          <w:rFonts w:ascii="Times New Roman" w:eastAsia="宋体" w:hAnsi="Times New Roman" w:cs="Times New Roman" w:hint="eastAsia"/>
          <w:b/>
          <w:bCs w:val="0"/>
          <w:sz w:val="28"/>
          <w:szCs w:val="28"/>
        </w:rPr>
        <w:t>代表性</w:t>
      </w:r>
      <w:r w:rsidRPr="00145B70">
        <w:rPr>
          <w:rFonts w:ascii="Times New Roman" w:eastAsia="宋体" w:hAnsi="Times New Roman" w:cs="Times New Roman" w:hint="eastAsia"/>
          <w:b/>
          <w:bCs w:val="0"/>
          <w:sz w:val="28"/>
          <w:szCs w:val="28"/>
        </w:rPr>
        <w:t>模块设计</w:t>
      </w:r>
    </w:p>
    <w:p w14:paraId="68BF9833" w14:textId="77777777" w:rsidR="008751A5"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4.2.1.1 xx</w:t>
      </w:r>
      <w:r w:rsidRPr="00737BB2">
        <w:rPr>
          <w:rFonts w:ascii="Times New Roman" w:eastAsia="黑体" w:hAnsi="Times New Roman" w:cs="Times New Roman"/>
          <w:b w:val="0"/>
          <w:sz w:val="24"/>
          <w:szCs w:val="24"/>
        </w:rPr>
        <w:t>模块设计简介</w:t>
      </w:r>
    </w:p>
    <w:p w14:paraId="193ED8FC" w14:textId="77777777" w:rsidR="008751A5" w:rsidRPr="00737BB2" w:rsidRDefault="008751A5" w:rsidP="008751A5">
      <w:pPr>
        <w:rPr>
          <w:rFonts w:ascii="Times New Roman" w:eastAsia="宋体" w:hAnsi="Times New Roman" w:cs="Times New Roman"/>
          <w:color w:val="FF0000"/>
          <w:sz w:val="24"/>
          <w:szCs w:val="24"/>
        </w:rPr>
      </w:pPr>
      <w:r w:rsidRPr="00737BB2">
        <w:rPr>
          <w:rFonts w:ascii="Times New Roman" w:eastAsia="宋体" w:hAnsi="Times New Roman" w:cs="Times New Roman"/>
          <w:color w:val="FF0000"/>
          <w:sz w:val="24"/>
          <w:szCs w:val="24"/>
        </w:rPr>
        <w:t>（四级标题：</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中文黑体</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英文</w:t>
      </w:r>
      <w:r w:rsidRPr="00737BB2">
        <w:rPr>
          <w:rFonts w:ascii="Times New Roman" w:eastAsia="宋体" w:hAnsi="Times New Roman" w:cs="Times New Roman"/>
          <w:color w:val="FF0000"/>
          <w:sz w:val="24"/>
          <w:szCs w:val="24"/>
        </w:rPr>
        <w:t>times new roman 1.5</w:t>
      </w:r>
      <w:r w:rsidRPr="00737BB2">
        <w:rPr>
          <w:rFonts w:ascii="Times New Roman" w:eastAsia="宋体" w:hAnsi="Times New Roman" w:cs="Times New Roman"/>
          <w:color w:val="FF0000"/>
          <w:sz w:val="24"/>
          <w:szCs w:val="24"/>
        </w:rPr>
        <w:t>倍行间距</w:t>
      </w:r>
      <w:r w:rsidRPr="00737BB2">
        <w:rPr>
          <w:rFonts w:ascii="Times New Roman" w:eastAsia="宋体" w:hAnsi="Times New Roman" w:cs="Times New Roman"/>
          <w:color w:val="FF0000"/>
          <w:sz w:val="24"/>
          <w:szCs w:val="24"/>
        </w:rPr>
        <w:t xml:space="preserve"> </w:t>
      </w:r>
      <w:r w:rsidRPr="00737BB2">
        <w:rPr>
          <w:rFonts w:ascii="Times New Roman" w:eastAsia="宋体" w:hAnsi="Times New Roman" w:cs="Times New Roman"/>
          <w:color w:val="FF0000"/>
          <w:sz w:val="24"/>
          <w:szCs w:val="24"/>
        </w:rPr>
        <w:t>段前段后</w:t>
      </w:r>
      <w:r w:rsidRPr="00737BB2">
        <w:rPr>
          <w:rFonts w:ascii="Times New Roman" w:eastAsia="宋体" w:hAnsi="Times New Roman" w:cs="Times New Roman"/>
          <w:color w:val="FF0000"/>
          <w:sz w:val="24"/>
          <w:szCs w:val="24"/>
        </w:rPr>
        <w:t>0.5</w:t>
      </w:r>
      <w:r w:rsidRPr="00737BB2">
        <w:rPr>
          <w:rFonts w:ascii="Times New Roman" w:eastAsia="宋体" w:hAnsi="Times New Roman" w:cs="Times New Roman"/>
          <w:color w:val="FF0000"/>
          <w:sz w:val="24"/>
          <w:szCs w:val="24"/>
        </w:rPr>
        <w:t>行）</w:t>
      </w:r>
    </w:p>
    <w:p w14:paraId="1B170A13"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xx</w:t>
      </w:r>
      <w:r w:rsidRPr="00145B70">
        <w:rPr>
          <w:rFonts w:ascii="Times New Roman" w:eastAsia="宋体" w:hAnsi="Times New Roman" w:cs="Times New Roman"/>
          <w:b/>
          <w:sz w:val="24"/>
          <w:szCs w:val="24"/>
        </w:rPr>
        <w:t>模块简介</w:t>
      </w:r>
    </w:p>
    <w:p w14:paraId="5DEA3C2A"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7E12F91C"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8EBAFE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xx</w:t>
      </w:r>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44C890E1"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5D6ADEA7"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4.2.1.2 </w:t>
      </w:r>
      <w:r w:rsidRPr="00737BB2">
        <w:rPr>
          <w:rFonts w:ascii="Times New Roman" w:eastAsia="黑体" w:hAnsi="Times New Roman" w:cs="Times New Roman" w:hint="eastAsia"/>
          <w:b w:val="0"/>
          <w:sz w:val="24"/>
          <w:szCs w:val="24"/>
        </w:rPr>
        <w:t>YY</w:t>
      </w:r>
      <w:r w:rsidRPr="00737BB2">
        <w:rPr>
          <w:rFonts w:ascii="Times New Roman" w:eastAsia="黑体" w:hAnsi="Times New Roman" w:cs="Times New Roman"/>
          <w:b w:val="0"/>
          <w:sz w:val="24"/>
          <w:szCs w:val="24"/>
        </w:rPr>
        <w:t>模块设计简介</w:t>
      </w:r>
    </w:p>
    <w:p w14:paraId="67ECA17B"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sidRPr="00145B70">
        <w:rPr>
          <w:rFonts w:ascii="Times New Roman" w:eastAsia="宋体" w:hAnsi="Times New Roman" w:cs="Times New Roman"/>
          <w:b/>
          <w:sz w:val="24"/>
          <w:szCs w:val="24"/>
        </w:rPr>
        <w:t>（</w:t>
      </w:r>
      <w:r w:rsidRPr="00145B70">
        <w:rPr>
          <w:rFonts w:ascii="Times New Roman" w:eastAsia="宋体" w:hAnsi="Times New Roman" w:cs="Times New Roman"/>
          <w:b/>
          <w:sz w:val="24"/>
          <w:szCs w:val="24"/>
        </w:rPr>
        <w:t>1</w:t>
      </w:r>
      <w:r w:rsidRPr="00145B70">
        <w:rPr>
          <w:rFonts w:ascii="Times New Roman" w:eastAsia="宋体" w:hAnsi="Times New Roman" w:cs="Times New Roman"/>
          <w:b/>
          <w:sz w:val="24"/>
          <w:szCs w:val="24"/>
        </w:rPr>
        <w:t>）</w:t>
      </w:r>
      <w:proofErr w:type="spellStart"/>
      <w:r>
        <w:rPr>
          <w:rFonts w:ascii="Times New Roman" w:eastAsia="宋体" w:hAnsi="Times New Roman" w:cs="Times New Roman" w:hint="eastAsia"/>
          <w:b/>
          <w:sz w:val="24"/>
          <w:szCs w:val="24"/>
        </w:rPr>
        <w:t>yy</w:t>
      </w:r>
      <w:proofErr w:type="spellEnd"/>
      <w:r w:rsidRPr="00145B70">
        <w:rPr>
          <w:rFonts w:ascii="Times New Roman" w:eastAsia="宋体" w:hAnsi="Times New Roman" w:cs="Times New Roman"/>
          <w:b/>
          <w:sz w:val="24"/>
          <w:szCs w:val="24"/>
        </w:rPr>
        <w:t>模块简介</w:t>
      </w:r>
    </w:p>
    <w:p w14:paraId="7BFBCC5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2</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模块流程图</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2</w:t>
      </w:r>
      <w:r w:rsidRPr="00145B70">
        <w:rPr>
          <w:rFonts w:ascii="Times New Roman" w:eastAsia="宋体" w:hAnsi="Times New Roman" w:cs="Times New Roman" w:hint="eastAsia"/>
          <w:b/>
          <w:color w:val="FF0000"/>
          <w:sz w:val="24"/>
          <w:szCs w:val="24"/>
        </w:rPr>
        <w:t>，</w:t>
      </w:r>
      <w:r w:rsidRPr="00145B70">
        <w:rPr>
          <w:rFonts w:ascii="Times New Roman" w:eastAsia="宋体" w:hAnsi="Times New Roman" w:cs="Times New Roman" w:hint="eastAsia"/>
          <w:b/>
          <w:color w:val="FF0000"/>
          <w:sz w:val="24"/>
          <w:szCs w:val="24"/>
        </w:rPr>
        <w:t>3,</w:t>
      </w:r>
      <w:r w:rsidRPr="00145B70">
        <w:rPr>
          <w:rFonts w:ascii="Times New Roman" w:eastAsia="宋体" w:hAnsi="Times New Roman" w:cs="Times New Roman"/>
          <w:b/>
          <w:color w:val="FF0000"/>
          <w:sz w:val="24"/>
          <w:szCs w:val="24"/>
        </w:rPr>
        <w:t xml:space="preserve"> </w:t>
      </w:r>
      <w:r w:rsidRPr="00145B70">
        <w:rPr>
          <w:rFonts w:ascii="Times New Roman" w:eastAsia="宋体" w:hAnsi="Times New Roman" w:cs="Times New Roman" w:hint="eastAsia"/>
          <w:b/>
          <w:color w:val="FF0000"/>
          <w:sz w:val="24"/>
          <w:szCs w:val="24"/>
        </w:rPr>
        <w:t>4</w:t>
      </w:r>
      <w:r w:rsidRPr="00145B70">
        <w:rPr>
          <w:rFonts w:ascii="Times New Roman" w:eastAsia="宋体" w:hAnsi="Times New Roman" w:cs="Times New Roman" w:hint="eastAsia"/>
          <w:b/>
          <w:color w:val="FF0000"/>
          <w:sz w:val="24"/>
          <w:szCs w:val="24"/>
        </w:rPr>
        <w:t>）可选择一种</w:t>
      </w:r>
    </w:p>
    <w:p w14:paraId="05DB0B9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3</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NS</w:t>
      </w:r>
      <w:r>
        <w:rPr>
          <w:rFonts w:ascii="Times New Roman" w:eastAsia="宋体" w:hAnsi="Times New Roman" w:cs="Times New Roman" w:hint="eastAsia"/>
          <w:b/>
          <w:sz w:val="24"/>
          <w:szCs w:val="24"/>
        </w:rPr>
        <w:t>图</w:t>
      </w:r>
    </w:p>
    <w:p w14:paraId="3F583536" w14:textId="77777777" w:rsidR="008751A5"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4</w:t>
      </w:r>
      <w:r>
        <w:rPr>
          <w:rFonts w:ascii="Times New Roman" w:eastAsia="宋体" w:hAnsi="Times New Roman" w:cs="Times New Roman" w:hint="eastAsia"/>
          <w:b/>
          <w:sz w:val="24"/>
          <w:szCs w:val="24"/>
        </w:rPr>
        <w:t>）</w:t>
      </w:r>
      <w:proofErr w:type="spellStart"/>
      <w:r>
        <w:rPr>
          <w:rFonts w:ascii="Times New Roman" w:eastAsia="宋体" w:hAnsi="Times New Roman" w:cs="Times New Roman"/>
          <w:b/>
          <w:sz w:val="24"/>
          <w:szCs w:val="24"/>
        </w:rPr>
        <w:t>yy</w:t>
      </w:r>
      <w:proofErr w:type="spellEnd"/>
      <w:r>
        <w:rPr>
          <w:rFonts w:ascii="Times New Roman" w:eastAsia="宋体" w:hAnsi="Times New Roman" w:cs="Times New Roman" w:hint="eastAsia"/>
          <w:b/>
          <w:sz w:val="24"/>
          <w:szCs w:val="24"/>
        </w:rPr>
        <w:t>模块</w:t>
      </w:r>
      <w:r>
        <w:rPr>
          <w:rFonts w:ascii="Times New Roman" w:eastAsia="宋体" w:hAnsi="Times New Roman" w:cs="Times New Roman" w:hint="eastAsia"/>
          <w:b/>
          <w:sz w:val="24"/>
          <w:szCs w:val="24"/>
        </w:rPr>
        <w:t>PAD</w:t>
      </w:r>
      <w:r>
        <w:rPr>
          <w:rFonts w:ascii="Times New Roman" w:eastAsia="宋体" w:hAnsi="Times New Roman" w:cs="Times New Roman" w:hint="eastAsia"/>
          <w:b/>
          <w:sz w:val="24"/>
          <w:szCs w:val="24"/>
        </w:rPr>
        <w:t>图</w:t>
      </w:r>
    </w:p>
    <w:p w14:paraId="35FE298A" w14:textId="77777777" w:rsidR="008751A5" w:rsidRPr="002F14F2" w:rsidRDefault="008751A5" w:rsidP="008751A5">
      <w:pPr>
        <w:spacing w:line="360" w:lineRule="auto"/>
        <w:ind w:firstLineChars="200" w:firstLine="482"/>
        <w:rPr>
          <w:rFonts w:ascii="Times New Roman" w:eastAsia="宋体" w:hAnsi="Times New Roman" w:cs="Times New Roman"/>
          <w:b/>
          <w:sz w:val="24"/>
          <w:szCs w:val="24"/>
        </w:rPr>
      </w:pP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5</w:t>
      </w:r>
      <w:r>
        <w:rPr>
          <w:rFonts w:ascii="Times New Roman" w:eastAsia="宋体" w:hAnsi="Times New Roman" w:cs="Times New Roman" w:hint="eastAsia"/>
          <w:b/>
          <w:sz w:val="24"/>
          <w:szCs w:val="24"/>
        </w:rPr>
        <w:t>）针对复杂组合逻辑的判定表或判定树分析</w:t>
      </w:r>
    </w:p>
    <w:p w14:paraId="728C7390"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48" w:name="_Toc103510116"/>
      <w:r w:rsidRPr="00145B70">
        <w:rPr>
          <w:rFonts w:ascii="Times New Roman" w:eastAsia="宋体" w:hAnsi="Times New Roman" w:cs="Times New Roman" w:hint="eastAsia"/>
          <w:b/>
          <w:bCs w:val="0"/>
          <w:sz w:val="28"/>
          <w:szCs w:val="28"/>
        </w:rPr>
        <w:lastRenderedPageBreak/>
        <w:t>4.2.</w:t>
      </w:r>
      <w:r>
        <w:rPr>
          <w:rFonts w:ascii="Times New Roman" w:eastAsia="宋体" w:hAnsi="Times New Roman" w:cs="Times New Roman"/>
          <w:b/>
          <w:bCs w:val="0"/>
          <w:sz w:val="28"/>
          <w:szCs w:val="28"/>
        </w:rPr>
        <w:t>2</w:t>
      </w:r>
      <w:r w:rsidRPr="00145B70">
        <w:rPr>
          <w:rFonts w:ascii="Times New Roman" w:eastAsia="宋体" w:hAnsi="Times New Roman" w:cs="Times New Roman"/>
          <w:b/>
          <w:bCs w:val="0"/>
          <w:sz w:val="28"/>
          <w:szCs w:val="28"/>
        </w:rPr>
        <w:t xml:space="preserve"> </w:t>
      </w:r>
      <w:r w:rsidRPr="00145B70">
        <w:rPr>
          <w:rFonts w:ascii="Times New Roman" w:eastAsia="宋体" w:hAnsi="Times New Roman" w:cs="Times New Roman" w:hint="eastAsia"/>
          <w:b/>
          <w:bCs w:val="0"/>
          <w:sz w:val="28"/>
          <w:szCs w:val="28"/>
        </w:rPr>
        <w:t>系统数据库设计</w:t>
      </w:r>
      <w:bookmarkEnd w:id="48"/>
    </w:p>
    <w:p w14:paraId="113A52C0"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4.2.2.1 </w:t>
      </w:r>
      <w:r w:rsidRPr="00737BB2">
        <w:rPr>
          <w:rFonts w:ascii="Times New Roman" w:eastAsia="黑体" w:hAnsi="Times New Roman" w:cs="Times New Roman"/>
          <w:b w:val="0"/>
          <w:sz w:val="24"/>
          <w:szCs w:val="24"/>
        </w:rPr>
        <w:t>数据库的逻辑设计</w:t>
      </w:r>
    </w:p>
    <w:p w14:paraId="058557E9" w14:textId="77777777" w:rsidR="008751A5" w:rsidRPr="00737BB2" w:rsidRDefault="008751A5" w:rsidP="008751A5">
      <w:pPr>
        <w:pStyle w:val="4"/>
        <w:spacing w:before="120" w:after="120" w:line="360" w:lineRule="auto"/>
        <w:rPr>
          <w:rFonts w:ascii="Times New Roman" w:eastAsia="黑体" w:hAnsi="Times New Roman" w:cs="Times New Roman"/>
          <w:b w:val="0"/>
          <w:sz w:val="24"/>
          <w:szCs w:val="24"/>
        </w:rPr>
      </w:pPr>
      <w:r w:rsidRPr="00737BB2">
        <w:rPr>
          <w:rFonts w:ascii="Times New Roman" w:eastAsia="黑体" w:hAnsi="Times New Roman" w:cs="Times New Roman"/>
          <w:b w:val="0"/>
          <w:sz w:val="24"/>
          <w:szCs w:val="24"/>
        </w:rPr>
        <w:t xml:space="preserve">4.2.2.2 </w:t>
      </w:r>
      <w:r w:rsidRPr="00737BB2">
        <w:rPr>
          <w:rFonts w:ascii="Times New Roman" w:eastAsia="黑体" w:hAnsi="Times New Roman" w:cs="Times New Roman" w:hint="eastAsia"/>
          <w:b w:val="0"/>
          <w:sz w:val="24"/>
          <w:szCs w:val="24"/>
        </w:rPr>
        <w:t>数据库的表设计及表与表之间的关联</w:t>
      </w:r>
    </w:p>
    <w:p w14:paraId="678A360C" w14:textId="77777777" w:rsidR="008751A5" w:rsidRPr="00AE3098" w:rsidRDefault="008751A5" w:rsidP="008751A5">
      <w:pPr>
        <w:sectPr w:rsidR="008751A5" w:rsidRPr="00AE3098" w:rsidSect="006336B9">
          <w:pgSz w:w="11906" w:h="16838" w:code="9"/>
          <w:pgMar w:top="1418" w:right="1418" w:bottom="1418" w:left="1418" w:header="737" w:footer="851" w:gutter="567"/>
          <w:pgNumType w:fmt="numberInDash"/>
          <w:cols w:space="425"/>
          <w:docGrid w:type="lines" w:linePitch="312"/>
        </w:sectPr>
      </w:pPr>
      <w:bookmarkStart w:id="49" w:name="_Toc166818250"/>
      <w:bookmarkStart w:id="50" w:name="_Toc495165236"/>
    </w:p>
    <w:p w14:paraId="3C48513D" w14:textId="77777777" w:rsidR="008751A5" w:rsidRDefault="008751A5" w:rsidP="008751A5">
      <w:pPr>
        <w:pStyle w:val="1"/>
      </w:pPr>
      <w:bookmarkStart w:id="51" w:name="_Toc103510120"/>
      <w:r>
        <w:rPr>
          <w:rFonts w:hint="eastAsia"/>
        </w:rPr>
        <w:lastRenderedPageBreak/>
        <w:t>5</w:t>
      </w:r>
      <w:r>
        <w:t xml:space="preserve"> </w:t>
      </w:r>
      <w:r>
        <w:rPr>
          <w:rFonts w:hint="eastAsia"/>
        </w:rPr>
        <w:t>编码与测试</w:t>
      </w:r>
      <w:bookmarkEnd w:id="51"/>
    </w:p>
    <w:p w14:paraId="3D6153B2"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59D4B8E4" w14:textId="77777777" w:rsidR="008751A5" w:rsidRDefault="008751A5" w:rsidP="008751A5">
      <w:pPr>
        <w:pStyle w:val="2"/>
        <w:rPr>
          <w:rFonts w:ascii="Times New Roman" w:eastAsia="宋体" w:hAnsi="Times New Roman" w:cs="Times New Roman"/>
        </w:rPr>
      </w:pPr>
      <w:bookmarkStart w:id="52" w:name="_Toc103510121"/>
      <w:r w:rsidRPr="00145B70">
        <w:rPr>
          <w:rFonts w:ascii="Times New Roman" w:eastAsia="宋体" w:hAnsi="Times New Roman" w:cs="Times New Roman" w:hint="eastAsia"/>
        </w:rPr>
        <w:t>5.1</w:t>
      </w:r>
      <w:r w:rsidRPr="00145B70">
        <w:rPr>
          <w:rFonts w:ascii="Times New Roman" w:eastAsia="宋体" w:hAnsi="Times New Roman" w:cs="Times New Roman"/>
        </w:rPr>
        <w:t xml:space="preserve"> </w:t>
      </w:r>
      <w:r w:rsidRPr="00145B70">
        <w:rPr>
          <w:rFonts w:ascii="Times New Roman" w:eastAsia="宋体" w:hAnsi="Times New Roman" w:cs="Times New Roman" w:hint="eastAsia"/>
        </w:rPr>
        <w:t>编码</w:t>
      </w:r>
      <w:bookmarkEnd w:id="52"/>
    </w:p>
    <w:p w14:paraId="50C5EBE0" w14:textId="77777777" w:rsidR="008751A5" w:rsidRPr="00145B70" w:rsidRDefault="008751A5" w:rsidP="008751A5">
      <w:pPr>
        <w:pStyle w:val="3"/>
        <w:spacing w:before="156" w:after="156"/>
      </w:pPr>
      <w:r w:rsidRPr="00145B70">
        <w:rPr>
          <w:rFonts w:ascii="Times New Roman" w:eastAsia="宋体" w:hAnsi="Times New Roman" w:cs="Times New Roman" w:hint="eastAsia"/>
          <w:b/>
          <w:bCs w:val="0"/>
          <w:sz w:val="28"/>
          <w:szCs w:val="28"/>
        </w:rPr>
        <w:t>5</w:t>
      </w:r>
      <w:r w:rsidRPr="00145B70">
        <w:rPr>
          <w:rFonts w:ascii="Times New Roman" w:eastAsia="宋体" w:hAnsi="Times New Roman" w:cs="Times New Roman"/>
          <w:b/>
          <w:bCs w:val="0"/>
          <w:sz w:val="28"/>
          <w:szCs w:val="28"/>
        </w:rPr>
        <w:t xml:space="preserve">.1.1 </w:t>
      </w:r>
      <w:r w:rsidRPr="00145B70">
        <w:rPr>
          <w:rFonts w:ascii="Times New Roman" w:eastAsia="宋体" w:hAnsi="Times New Roman" w:cs="Times New Roman" w:hint="eastAsia"/>
          <w:b/>
          <w:bCs w:val="0"/>
          <w:sz w:val="28"/>
          <w:szCs w:val="28"/>
        </w:rPr>
        <w:t>编码规则简介</w:t>
      </w:r>
    </w:p>
    <w:p w14:paraId="53F6E38A" w14:textId="77777777" w:rsidR="008751A5" w:rsidRPr="00145B70" w:rsidRDefault="008751A5" w:rsidP="008751A5">
      <w:pPr>
        <w:pStyle w:val="3"/>
        <w:spacing w:before="156" w:after="156"/>
        <w:rPr>
          <w:rFonts w:ascii="Times New Roman" w:eastAsia="宋体" w:hAnsi="Times New Roman" w:cs="Times New Roman"/>
          <w:b/>
          <w:bCs w:val="0"/>
          <w:sz w:val="28"/>
          <w:szCs w:val="28"/>
        </w:rPr>
      </w:pPr>
      <w:bookmarkStart w:id="53" w:name="_Toc103510122"/>
      <w:r w:rsidRPr="00145B70">
        <w:rPr>
          <w:rFonts w:ascii="Times New Roman" w:eastAsia="宋体" w:hAnsi="Times New Roman" w:cs="Times New Roman" w:hint="eastAsia"/>
          <w:b/>
          <w:bCs w:val="0"/>
          <w:sz w:val="28"/>
          <w:szCs w:val="28"/>
        </w:rPr>
        <w:t>5.</w:t>
      </w:r>
      <w:r>
        <w:rPr>
          <w:rFonts w:ascii="Times New Roman" w:eastAsia="宋体" w:hAnsi="Times New Roman" w:cs="Times New Roman"/>
          <w:b/>
          <w:bCs w:val="0"/>
          <w:sz w:val="28"/>
          <w:szCs w:val="28"/>
        </w:rPr>
        <w:t>1.</w:t>
      </w:r>
      <w:bookmarkEnd w:id="53"/>
      <w:r>
        <w:rPr>
          <w:rFonts w:ascii="Times New Roman" w:eastAsia="宋体" w:hAnsi="Times New Roman" w:cs="Times New Roman"/>
          <w:b/>
          <w:bCs w:val="0"/>
          <w:sz w:val="28"/>
          <w:szCs w:val="28"/>
        </w:rPr>
        <w:t>2</w:t>
      </w:r>
      <w:r w:rsidRPr="00145B70">
        <w:rPr>
          <w:rFonts w:ascii="Times New Roman" w:eastAsia="宋体" w:hAnsi="Times New Roman" w:cs="Times New Roman" w:hint="eastAsia"/>
          <w:b/>
          <w:bCs w:val="0"/>
          <w:sz w:val="28"/>
          <w:szCs w:val="28"/>
        </w:rPr>
        <w:t>代表性模块示例</w:t>
      </w:r>
    </w:p>
    <w:p w14:paraId="418405F1" w14:textId="77777777" w:rsidR="008751A5" w:rsidRDefault="008751A5" w:rsidP="008751A5">
      <w:pPr>
        <w:pStyle w:val="2"/>
        <w:rPr>
          <w:rFonts w:ascii="Times New Roman" w:eastAsia="宋体" w:hAnsi="Times New Roman" w:cs="Times New Roman"/>
        </w:rPr>
      </w:pPr>
      <w:bookmarkStart w:id="54" w:name="_Toc103510126"/>
      <w:r w:rsidRPr="00145B70">
        <w:rPr>
          <w:rFonts w:ascii="Times New Roman" w:eastAsia="宋体" w:hAnsi="Times New Roman" w:cs="Times New Roman" w:hint="eastAsia"/>
        </w:rPr>
        <w:t>5.2</w:t>
      </w:r>
      <w:r w:rsidRPr="00145B70">
        <w:rPr>
          <w:rFonts w:ascii="Times New Roman" w:eastAsia="宋体" w:hAnsi="Times New Roman" w:cs="Times New Roman" w:hint="eastAsia"/>
        </w:rPr>
        <w:t>测试</w:t>
      </w:r>
      <w:bookmarkEnd w:id="54"/>
    </w:p>
    <w:p w14:paraId="00E4BC1B"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62110B35" w14:textId="77777777" w:rsidR="008751A5" w:rsidRDefault="008751A5" w:rsidP="008751A5">
      <w:pPr>
        <w:pStyle w:val="3"/>
        <w:spacing w:before="156" w:after="156"/>
        <w:rPr>
          <w:rFonts w:ascii="Times New Roman" w:eastAsia="宋体" w:hAnsi="Times New Roman" w:cs="Times New Roman"/>
          <w:b/>
          <w:bCs w:val="0"/>
          <w:sz w:val="28"/>
          <w:szCs w:val="28"/>
        </w:rPr>
      </w:pPr>
      <w:bookmarkStart w:id="55" w:name="_Toc103510127"/>
      <w:r w:rsidRPr="00145B70">
        <w:rPr>
          <w:rFonts w:ascii="Times New Roman" w:eastAsia="宋体" w:hAnsi="Times New Roman" w:cs="Times New Roman" w:hint="eastAsia"/>
          <w:b/>
          <w:bCs w:val="0"/>
          <w:sz w:val="28"/>
          <w:szCs w:val="28"/>
        </w:rPr>
        <w:t>5.2.1</w:t>
      </w:r>
      <w:r w:rsidRPr="00145B70">
        <w:rPr>
          <w:rFonts w:ascii="Times New Roman" w:eastAsia="宋体" w:hAnsi="Times New Roman" w:cs="Times New Roman"/>
          <w:b/>
          <w:bCs w:val="0"/>
          <w:sz w:val="28"/>
          <w:szCs w:val="28"/>
        </w:rPr>
        <w:t xml:space="preserve"> </w:t>
      </w:r>
      <w:proofErr w:type="gramStart"/>
      <w:r w:rsidRPr="00145B70">
        <w:rPr>
          <w:rFonts w:ascii="Times New Roman" w:eastAsia="宋体" w:hAnsi="Times New Roman" w:cs="Times New Roman" w:hint="eastAsia"/>
          <w:b/>
          <w:bCs w:val="0"/>
          <w:sz w:val="28"/>
          <w:szCs w:val="28"/>
        </w:rPr>
        <w:t>白盒测试</w:t>
      </w:r>
      <w:bookmarkEnd w:id="55"/>
      <w:proofErr w:type="gramEnd"/>
    </w:p>
    <w:p w14:paraId="42E7E152"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模块独立路径分析</w:t>
      </w:r>
    </w:p>
    <w:p w14:paraId="54BBEFC3"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48E9F809"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.2.1.3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52DD563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56" w:name="_Toc103510128"/>
      <w:r w:rsidRPr="004905AC">
        <w:rPr>
          <w:rFonts w:ascii="Times New Roman" w:eastAsia="宋体" w:hAnsi="Times New Roman" w:cs="Times New Roman" w:hint="eastAsia"/>
          <w:b/>
          <w:bCs w:val="0"/>
          <w:sz w:val="28"/>
          <w:szCs w:val="28"/>
        </w:rPr>
        <w:t>5.2.2</w:t>
      </w:r>
      <w:r w:rsidRPr="004905AC">
        <w:rPr>
          <w:rFonts w:ascii="Times New Roman" w:eastAsia="宋体" w:hAnsi="Times New Roman" w:cs="Times New Roman"/>
          <w:b/>
          <w:bCs w:val="0"/>
          <w:sz w:val="28"/>
          <w:szCs w:val="28"/>
        </w:rPr>
        <w:t xml:space="preserve"> </w:t>
      </w:r>
      <w:r w:rsidRPr="004905AC">
        <w:rPr>
          <w:rFonts w:ascii="Times New Roman" w:eastAsia="宋体" w:hAnsi="Times New Roman" w:cs="Times New Roman" w:hint="eastAsia"/>
          <w:b/>
          <w:bCs w:val="0"/>
          <w:sz w:val="28"/>
          <w:szCs w:val="28"/>
        </w:rPr>
        <w:t>黑盒测试</w:t>
      </w:r>
      <w:bookmarkEnd w:id="56"/>
    </w:p>
    <w:p w14:paraId="1040AFB5"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.2.2.1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模块的等价类分析</w:t>
      </w:r>
    </w:p>
    <w:p w14:paraId="1CA169AE"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.2.2.2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模块测试用例设计</w:t>
      </w:r>
    </w:p>
    <w:p w14:paraId="775FF127" w14:textId="77777777" w:rsidR="008751A5" w:rsidRPr="000A7D02" w:rsidRDefault="008751A5" w:rsidP="008751A5">
      <w:pPr>
        <w:pStyle w:val="4"/>
        <w:spacing w:before="120" w:after="120" w:line="360" w:lineRule="auto"/>
        <w:rPr>
          <w:rFonts w:ascii="Times New Roman" w:eastAsia="黑体" w:hAnsi="Times New Roman" w:cs="Times New Roman"/>
          <w:b w:val="0"/>
          <w:sz w:val="24"/>
          <w:szCs w:val="24"/>
        </w:rPr>
      </w:pPr>
      <w:r w:rsidRPr="000A7D02">
        <w:rPr>
          <w:rFonts w:ascii="Times New Roman" w:eastAsia="黑体" w:hAnsi="Times New Roman" w:cs="Times New Roman" w:hint="eastAsia"/>
          <w:b w:val="0"/>
          <w:sz w:val="24"/>
          <w:szCs w:val="24"/>
        </w:rPr>
        <w:t>5</w:t>
      </w:r>
      <w:r w:rsidRPr="000A7D02">
        <w:rPr>
          <w:rFonts w:ascii="Times New Roman" w:eastAsia="黑体" w:hAnsi="Times New Roman" w:cs="Times New Roman"/>
          <w:b w:val="0"/>
          <w:sz w:val="24"/>
          <w:szCs w:val="24"/>
        </w:rPr>
        <w:t xml:space="preserve">.2.2.3 </w:t>
      </w:r>
      <w:r w:rsidRPr="000A7D02">
        <w:rPr>
          <w:rFonts w:ascii="Times New Roman" w:eastAsia="黑体" w:hAnsi="Times New Roman" w:cs="Times New Roman" w:hint="eastAsia"/>
          <w:b w:val="0"/>
          <w:sz w:val="24"/>
          <w:szCs w:val="24"/>
        </w:rPr>
        <w:t>xx</w:t>
      </w:r>
      <w:r w:rsidRPr="000A7D02">
        <w:rPr>
          <w:rFonts w:ascii="Times New Roman" w:eastAsia="黑体" w:hAnsi="Times New Roman" w:cs="Times New Roman" w:hint="eastAsia"/>
          <w:b w:val="0"/>
          <w:sz w:val="24"/>
          <w:szCs w:val="24"/>
        </w:rPr>
        <w:t>模块测试情况分析</w:t>
      </w:r>
    </w:p>
    <w:p w14:paraId="36B3672B" w14:textId="77777777" w:rsidR="008751A5" w:rsidRPr="004905AC" w:rsidRDefault="008751A5" w:rsidP="008751A5">
      <w:pPr>
        <w:sectPr w:rsidR="008751A5" w:rsidRPr="004905AC" w:rsidSect="006336B9">
          <w:pgSz w:w="11906" w:h="16838" w:code="9"/>
          <w:pgMar w:top="1418" w:right="1418" w:bottom="1418" w:left="1418" w:header="737" w:footer="851" w:gutter="567"/>
          <w:pgNumType w:fmt="numberInDash"/>
          <w:cols w:space="425"/>
          <w:docGrid w:type="lines" w:linePitch="312"/>
        </w:sectPr>
      </w:pPr>
    </w:p>
    <w:p w14:paraId="1B89BC28" w14:textId="77777777" w:rsidR="008751A5" w:rsidRDefault="008751A5" w:rsidP="008751A5">
      <w:pPr>
        <w:pStyle w:val="1"/>
      </w:pPr>
      <w:bookmarkStart w:id="57" w:name="_Toc103510129"/>
      <w:r>
        <w:rPr>
          <w:rFonts w:hint="eastAsia"/>
        </w:rPr>
        <w:lastRenderedPageBreak/>
        <w:t xml:space="preserve">6 </w:t>
      </w:r>
      <w:r>
        <w:rPr>
          <w:rFonts w:hint="eastAsia"/>
        </w:rPr>
        <w:t>系统使用说明</w:t>
      </w:r>
      <w:bookmarkEnd w:id="57"/>
    </w:p>
    <w:p w14:paraId="0E0414B7" w14:textId="77777777" w:rsidR="008751A5" w:rsidRPr="00222E84" w:rsidRDefault="008751A5" w:rsidP="008751A5">
      <w:pPr>
        <w:spacing w:line="360" w:lineRule="auto"/>
        <w:ind w:firstLineChars="200" w:firstLine="480"/>
        <w:rPr>
          <w:rFonts w:ascii="宋体" w:eastAsia="宋体" w:hAnsi="宋体"/>
          <w:color w:val="FF0000"/>
          <w:sz w:val="24"/>
          <w:szCs w:val="24"/>
        </w:rPr>
      </w:pPr>
      <w:r w:rsidRPr="00145B70">
        <w:rPr>
          <w:rFonts w:ascii="宋体" w:eastAsia="宋体" w:hAnsi="宋体" w:hint="eastAsia"/>
          <w:color w:val="FF0000"/>
          <w:sz w:val="24"/>
          <w:szCs w:val="24"/>
        </w:rPr>
        <w:t>概述段落</w:t>
      </w:r>
    </w:p>
    <w:p w14:paraId="4D9B5D36" w14:textId="77777777" w:rsidR="008751A5" w:rsidRPr="004905AC" w:rsidRDefault="008751A5" w:rsidP="008751A5">
      <w:pPr>
        <w:pStyle w:val="2"/>
        <w:rPr>
          <w:rFonts w:ascii="Times New Roman" w:eastAsia="宋体" w:hAnsi="Times New Roman" w:cs="Times New Roman"/>
        </w:rPr>
      </w:pPr>
      <w:bookmarkStart w:id="58" w:name="_Toc103510130"/>
      <w:bookmarkEnd w:id="49"/>
      <w:bookmarkEnd w:id="50"/>
      <w:r w:rsidRPr="004905AC">
        <w:rPr>
          <w:rFonts w:ascii="Times New Roman" w:eastAsia="宋体" w:hAnsi="Times New Roman" w:cs="Times New Roman" w:hint="eastAsia"/>
        </w:rPr>
        <w:t xml:space="preserve">6.1 </w:t>
      </w:r>
      <w:r w:rsidRPr="004905AC">
        <w:rPr>
          <w:rFonts w:ascii="Times New Roman" w:eastAsia="宋体" w:hAnsi="Times New Roman" w:cs="Times New Roman" w:hint="eastAsia"/>
        </w:rPr>
        <w:t>系统运行环境和配置</w:t>
      </w:r>
      <w:bookmarkEnd w:id="58"/>
    </w:p>
    <w:p w14:paraId="5C53CB50" w14:textId="77777777" w:rsidR="008751A5" w:rsidRPr="004905AC" w:rsidRDefault="008751A5" w:rsidP="008751A5">
      <w:pPr>
        <w:pStyle w:val="2"/>
        <w:rPr>
          <w:rFonts w:ascii="Times New Roman" w:eastAsia="宋体" w:hAnsi="Times New Roman" w:cs="Times New Roman"/>
        </w:rPr>
      </w:pPr>
      <w:bookmarkStart w:id="59" w:name="_Toc103510131"/>
      <w:r w:rsidRPr="004905AC">
        <w:rPr>
          <w:rFonts w:ascii="Times New Roman" w:eastAsia="宋体" w:hAnsi="Times New Roman" w:cs="Times New Roman" w:hint="eastAsia"/>
        </w:rPr>
        <w:t xml:space="preserve">6.2 </w:t>
      </w:r>
      <w:r w:rsidRPr="004905AC">
        <w:rPr>
          <w:rFonts w:ascii="Times New Roman" w:eastAsia="宋体" w:hAnsi="Times New Roman" w:cs="Times New Roman" w:hint="eastAsia"/>
        </w:rPr>
        <w:t>系统操作说明</w:t>
      </w:r>
      <w:bookmarkEnd w:id="59"/>
      <w:r w:rsidRPr="004905AC">
        <w:rPr>
          <w:rFonts w:ascii="Times New Roman" w:eastAsia="宋体" w:hAnsi="Times New Roman" w:cs="Times New Roman" w:hint="eastAsia"/>
          <w:color w:val="FF0000"/>
        </w:rPr>
        <w:t>（按照结构图或层次图的框架依次介绍）</w:t>
      </w:r>
    </w:p>
    <w:p w14:paraId="15ABAF15"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0" w:name="_Toc103510132"/>
      <w:r w:rsidRPr="004905AC">
        <w:rPr>
          <w:rFonts w:ascii="Times New Roman" w:eastAsia="宋体" w:hAnsi="Times New Roman" w:cs="Times New Roman"/>
          <w:b/>
          <w:bCs w:val="0"/>
          <w:sz w:val="28"/>
          <w:szCs w:val="28"/>
        </w:rPr>
        <w:t xml:space="preserve">6.2.1 </w:t>
      </w:r>
      <w:r>
        <w:rPr>
          <w:rFonts w:ascii="Times New Roman" w:eastAsia="宋体" w:hAnsi="Times New Roman" w:cs="Times New Roman" w:hint="eastAsia"/>
          <w:b/>
          <w:bCs w:val="0"/>
          <w:sz w:val="28"/>
          <w:szCs w:val="28"/>
        </w:rPr>
        <w:t>XX</w:t>
      </w:r>
      <w:r>
        <w:rPr>
          <w:rFonts w:ascii="Times New Roman" w:eastAsia="宋体" w:hAnsi="Times New Roman" w:cs="Times New Roman"/>
          <w:b/>
          <w:bCs w:val="0"/>
          <w:sz w:val="28"/>
          <w:szCs w:val="28"/>
        </w:rPr>
        <w:t>1</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0"/>
    </w:p>
    <w:p w14:paraId="7668652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1" w:name="_Toc8246952"/>
      <w:bookmarkStart w:id="62" w:name="_Toc103510133"/>
      <w:r w:rsidRPr="004905AC">
        <w:rPr>
          <w:rFonts w:ascii="Times New Roman" w:eastAsia="宋体" w:hAnsi="Times New Roman" w:cs="Times New Roman"/>
          <w:b/>
          <w:bCs w:val="0"/>
          <w:sz w:val="28"/>
          <w:szCs w:val="28"/>
        </w:rPr>
        <w:t>6.2.2</w:t>
      </w:r>
      <w:r>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X2</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1"/>
      <w:bookmarkEnd w:id="62"/>
    </w:p>
    <w:p w14:paraId="1DFCC583"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3" w:name="_Toc103510134"/>
      <w:r w:rsidRPr="004905AC">
        <w:rPr>
          <w:rFonts w:ascii="Times New Roman" w:eastAsia="宋体" w:hAnsi="Times New Roman" w:cs="Times New Roman"/>
          <w:b/>
          <w:bCs w:val="0"/>
          <w:sz w:val="28"/>
          <w:szCs w:val="28"/>
        </w:rPr>
        <w:t xml:space="preserve">6.2.3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X3</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3"/>
    </w:p>
    <w:p w14:paraId="0531E552" w14:textId="77777777" w:rsidR="008751A5" w:rsidRPr="004905AC" w:rsidRDefault="008751A5" w:rsidP="008751A5">
      <w:pPr>
        <w:pStyle w:val="3"/>
        <w:spacing w:before="156" w:after="156"/>
        <w:rPr>
          <w:rFonts w:ascii="Times New Roman" w:eastAsia="宋体" w:hAnsi="Times New Roman" w:cs="Times New Roman"/>
          <w:b/>
          <w:bCs w:val="0"/>
          <w:sz w:val="28"/>
          <w:szCs w:val="28"/>
        </w:rPr>
      </w:pPr>
      <w:bookmarkStart w:id="64" w:name="_Toc103510135"/>
      <w:r w:rsidRPr="004905AC">
        <w:rPr>
          <w:rFonts w:ascii="Times New Roman" w:eastAsia="宋体" w:hAnsi="Times New Roman" w:cs="Times New Roman"/>
          <w:b/>
          <w:bCs w:val="0"/>
          <w:sz w:val="28"/>
          <w:szCs w:val="28"/>
        </w:rPr>
        <w:t>6.2.</w:t>
      </w:r>
      <w:r w:rsidRPr="004905AC">
        <w:rPr>
          <w:rFonts w:ascii="Times New Roman" w:eastAsia="宋体" w:hAnsi="Times New Roman" w:cs="Times New Roman" w:hint="eastAsia"/>
          <w:b/>
          <w:bCs w:val="0"/>
          <w:sz w:val="28"/>
          <w:szCs w:val="28"/>
        </w:rPr>
        <w:t>4</w:t>
      </w:r>
      <w:r w:rsidRPr="004905AC">
        <w:rPr>
          <w:rFonts w:ascii="Times New Roman" w:eastAsia="宋体" w:hAnsi="Times New Roman" w:cs="Times New Roman"/>
          <w:b/>
          <w:bCs w:val="0"/>
          <w:sz w:val="28"/>
          <w:szCs w:val="28"/>
        </w:rPr>
        <w:t xml:space="preserve"> </w:t>
      </w:r>
      <w:r>
        <w:rPr>
          <w:rFonts w:ascii="Times New Roman" w:eastAsia="宋体" w:hAnsi="Times New Roman" w:cs="Times New Roman" w:hint="eastAsia"/>
          <w:b/>
          <w:bCs w:val="0"/>
          <w:sz w:val="28"/>
          <w:szCs w:val="28"/>
        </w:rPr>
        <w:t>X</w:t>
      </w:r>
      <w:r>
        <w:rPr>
          <w:rFonts w:ascii="Times New Roman" w:eastAsia="宋体" w:hAnsi="Times New Roman" w:cs="Times New Roman"/>
          <w:b/>
          <w:bCs w:val="0"/>
          <w:sz w:val="28"/>
          <w:szCs w:val="28"/>
        </w:rPr>
        <w:t>X4</w:t>
      </w:r>
      <w:r w:rsidRPr="004905AC">
        <w:rPr>
          <w:rFonts w:ascii="Times New Roman" w:eastAsia="宋体" w:hAnsi="Times New Roman" w:cs="Times New Roman" w:hint="eastAsia"/>
          <w:b/>
          <w:bCs w:val="0"/>
          <w:sz w:val="28"/>
          <w:szCs w:val="28"/>
        </w:rPr>
        <w:t>模块</w:t>
      </w:r>
      <w:r w:rsidRPr="004905AC">
        <w:rPr>
          <w:rFonts w:ascii="Times New Roman" w:eastAsia="宋体" w:hAnsi="Times New Roman" w:cs="Times New Roman"/>
          <w:b/>
          <w:bCs w:val="0"/>
          <w:sz w:val="28"/>
          <w:szCs w:val="28"/>
        </w:rPr>
        <w:t>说明</w:t>
      </w:r>
      <w:bookmarkEnd w:id="64"/>
    </w:p>
    <w:p w14:paraId="66372D24"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6DCB9A50" w14:textId="77777777" w:rsidR="008751A5" w:rsidRPr="00CB1CDA" w:rsidRDefault="008751A5" w:rsidP="008751A5">
      <w:pPr>
        <w:pStyle w:val="1"/>
      </w:pPr>
      <w:bookmarkStart w:id="65" w:name="_Toc103510136"/>
      <w:r>
        <w:rPr>
          <w:rFonts w:hint="eastAsia"/>
        </w:rPr>
        <w:lastRenderedPageBreak/>
        <w:t>7</w:t>
      </w:r>
      <w:r>
        <w:t xml:space="preserve"> </w:t>
      </w:r>
      <w:r w:rsidRPr="00CB1CDA">
        <w:rPr>
          <w:rFonts w:hint="eastAsia"/>
        </w:rPr>
        <w:t>总结</w:t>
      </w:r>
      <w:bookmarkEnd w:id="65"/>
    </w:p>
    <w:p w14:paraId="36EBDFE8" w14:textId="77777777" w:rsidR="008751A5" w:rsidRDefault="008751A5" w:rsidP="008751A5">
      <w:pPr>
        <w:pStyle w:val="1"/>
        <w:sectPr w:rsidR="008751A5" w:rsidSect="006336B9">
          <w:pgSz w:w="11906" w:h="16838" w:code="9"/>
          <w:pgMar w:top="1418" w:right="1418" w:bottom="1418" w:left="1418" w:header="737" w:footer="851" w:gutter="567"/>
          <w:pgNumType w:fmt="numberInDash"/>
          <w:cols w:space="425"/>
          <w:docGrid w:type="lines" w:linePitch="312"/>
        </w:sectPr>
      </w:pPr>
    </w:p>
    <w:p w14:paraId="11F9900A" w14:textId="77777777" w:rsidR="008751A5" w:rsidRDefault="008751A5" w:rsidP="008751A5">
      <w:pPr>
        <w:pStyle w:val="1"/>
      </w:pPr>
      <w:bookmarkStart w:id="66" w:name="_Toc103510137"/>
      <w:r>
        <w:rPr>
          <w:rFonts w:hint="eastAsia"/>
        </w:rPr>
        <w:lastRenderedPageBreak/>
        <w:t>参考文献</w:t>
      </w:r>
      <w:bookmarkEnd w:id="66"/>
    </w:p>
    <w:p w14:paraId="2E17916C" w14:textId="77777777" w:rsidR="008751A5" w:rsidRPr="00177660" w:rsidRDefault="008751A5" w:rsidP="008751A5">
      <w:pPr>
        <w:spacing w:line="360" w:lineRule="auto"/>
        <w:ind w:firstLineChars="200" w:firstLine="480"/>
        <w:rPr>
          <w:rFonts w:ascii="Times New Roman" w:eastAsia="宋体" w:hAnsi="Times New Roman" w:cs="Times New Roman"/>
          <w:sz w:val="24"/>
          <w:szCs w:val="24"/>
        </w:rPr>
        <w:sectPr w:rsidR="008751A5" w:rsidRPr="00177660" w:rsidSect="006336B9">
          <w:pgSz w:w="11906" w:h="16838" w:code="9"/>
          <w:pgMar w:top="1418" w:right="1418" w:bottom="1418" w:left="1418" w:header="737" w:footer="851" w:gutter="567"/>
          <w:pgNumType w:fmt="numberInDash"/>
          <w:cols w:space="425"/>
          <w:docGrid w:type="lines" w:linePitch="312"/>
        </w:sectPr>
      </w:pPr>
      <w:bookmarkStart w:id="67" w:name="_Toc166818252"/>
      <w:r w:rsidRPr="00177660">
        <w:rPr>
          <w:rFonts w:ascii="Times New Roman" w:eastAsia="宋体" w:hAnsi="Times New Roman" w:cs="Times New Roman" w:hint="eastAsia"/>
          <w:sz w:val="24"/>
          <w:szCs w:val="24"/>
        </w:rPr>
        <w:t>按</w:t>
      </w:r>
      <w:r>
        <w:rPr>
          <w:rFonts w:ascii="Times New Roman" w:eastAsia="宋体" w:hAnsi="Times New Roman" w:cs="Times New Roman" w:hint="eastAsia"/>
          <w:sz w:val="24"/>
          <w:szCs w:val="24"/>
        </w:rPr>
        <w:t>国家标准</w:t>
      </w:r>
      <w:r>
        <w:rPr>
          <w:rFonts w:ascii="Times New Roman" w:eastAsia="宋体" w:hAnsi="Times New Roman" w:cs="Times New Roman" w:hint="eastAsia"/>
          <w:sz w:val="24"/>
          <w:szCs w:val="24"/>
        </w:rPr>
        <w:t>GB</w:t>
      </w:r>
      <w:r>
        <w:rPr>
          <w:rFonts w:ascii="Times New Roman" w:eastAsia="宋体" w:hAnsi="Times New Roman" w:cs="Times New Roman"/>
          <w:sz w:val="24"/>
          <w:szCs w:val="24"/>
        </w:rPr>
        <w:t>3469</w:t>
      </w:r>
      <w:r w:rsidRPr="00177660">
        <w:rPr>
          <w:rFonts w:ascii="Times New Roman" w:eastAsia="宋体" w:hAnsi="Times New Roman" w:cs="Times New Roman" w:hint="eastAsia"/>
          <w:sz w:val="24"/>
          <w:szCs w:val="24"/>
        </w:rPr>
        <w:t>执行</w:t>
      </w:r>
      <w:r>
        <w:rPr>
          <w:rFonts w:ascii="Times New Roman" w:eastAsia="宋体" w:hAnsi="Times New Roman" w:cs="Times New Roman" w:hint="eastAsia"/>
          <w:sz w:val="24"/>
          <w:szCs w:val="24"/>
        </w:rPr>
        <w:t>。</w:t>
      </w:r>
    </w:p>
    <w:p w14:paraId="5932A224" w14:textId="77777777" w:rsidR="008751A5" w:rsidRPr="002E0F82" w:rsidRDefault="008751A5" w:rsidP="008751A5">
      <w:pPr>
        <w:pStyle w:val="1"/>
      </w:pPr>
      <w:bookmarkStart w:id="68" w:name="_Toc103510138"/>
      <w:r w:rsidRPr="002E0F82">
        <w:rPr>
          <w:rFonts w:hint="eastAsia"/>
        </w:rPr>
        <w:lastRenderedPageBreak/>
        <w:t>致谢</w:t>
      </w:r>
      <w:bookmarkEnd w:id="67"/>
      <w:bookmarkEnd w:id="68"/>
    </w:p>
    <w:bookmarkEnd w:id="0"/>
    <w:p w14:paraId="06832AFB" w14:textId="77777777" w:rsidR="008751A5" w:rsidRPr="00E26ED5" w:rsidRDefault="008751A5" w:rsidP="008751A5">
      <w:pPr>
        <w:spacing w:line="360" w:lineRule="auto"/>
        <w:ind w:firstLineChars="200" w:firstLine="480"/>
        <w:rPr>
          <w:rFonts w:ascii="宋体" w:eastAsia="宋体" w:hAnsi="宋体" w:cs="Arial"/>
          <w:sz w:val="24"/>
        </w:rPr>
      </w:pPr>
    </w:p>
    <w:p w14:paraId="1DBAEBE9" w14:textId="77777777" w:rsidR="00C07238" w:rsidRPr="008751A5" w:rsidRDefault="00C07238"/>
    <w:sectPr w:rsidR="00C07238" w:rsidRPr="008751A5" w:rsidSect="006336B9">
      <w:pgSz w:w="11906" w:h="16838" w:code="9"/>
      <w:pgMar w:top="1418" w:right="1418" w:bottom="1418" w:left="1418" w:header="737" w:footer="851" w:gutter="567"/>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13E85" w14:textId="77777777" w:rsidR="00C10979" w:rsidRDefault="00C10979" w:rsidP="008751A5">
      <w:r>
        <w:separator/>
      </w:r>
    </w:p>
  </w:endnote>
  <w:endnote w:type="continuationSeparator" w:id="0">
    <w:p w14:paraId="0071FFD0" w14:textId="77777777" w:rsidR="00C10979" w:rsidRDefault="00C10979" w:rsidP="0087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FA570" w14:textId="39EBA8B5" w:rsidR="006336B9" w:rsidRPr="005F23D5" w:rsidRDefault="006336B9" w:rsidP="006336B9">
    <w:pPr>
      <w:pStyle w:val="a5"/>
      <w:jc w:val="center"/>
      <w:rPr>
        <w:rFonts w:asciiTheme="minorEastAsia" w:hAnsiTheme="minorEastAsia"/>
        <w:sz w:val="21"/>
        <w:szCs w:val="21"/>
      </w:rPr>
    </w:pPr>
    <w:r w:rsidRPr="005F23D5">
      <w:rPr>
        <w:rFonts w:asciiTheme="minorEastAsia" w:hAnsiTheme="minorEastAsia"/>
        <w:sz w:val="21"/>
        <w:szCs w:val="21"/>
      </w:rPr>
      <w:fldChar w:fldCharType="begin"/>
    </w:r>
    <w:r w:rsidRPr="005F23D5">
      <w:rPr>
        <w:rFonts w:asciiTheme="minorEastAsia" w:hAnsiTheme="minorEastAsia"/>
        <w:sz w:val="21"/>
        <w:szCs w:val="21"/>
      </w:rPr>
      <w:instrText xml:space="preserve"> PAGE </w:instrText>
    </w:r>
    <w:r w:rsidRPr="005F23D5">
      <w:rPr>
        <w:rFonts w:asciiTheme="minorEastAsia" w:hAnsiTheme="minorEastAsia"/>
        <w:sz w:val="21"/>
        <w:szCs w:val="21"/>
      </w:rPr>
      <w:fldChar w:fldCharType="separate"/>
    </w:r>
    <w:r w:rsidR="007B5DCB">
      <w:rPr>
        <w:rFonts w:asciiTheme="minorEastAsia" w:hAnsiTheme="minorEastAsia"/>
        <w:noProof/>
        <w:sz w:val="21"/>
        <w:szCs w:val="21"/>
      </w:rPr>
      <w:t>II</w:t>
    </w:r>
    <w:r w:rsidRPr="005F23D5">
      <w:rPr>
        <w:rFonts w:asciiTheme="minorEastAsia" w:hAnsiTheme="minorEastAsia"/>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91882"/>
      <w:docPartObj>
        <w:docPartGallery w:val="Page Numbers (Bottom of Page)"/>
        <w:docPartUnique/>
      </w:docPartObj>
    </w:sdtPr>
    <w:sdtEndPr/>
    <w:sdtContent>
      <w:p w14:paraId="1ABD21ED" w14:textId="464FB678" w:rsidR="006336B9" w:rsidRDefault="006336B9">
        <w:pPr>
          <w:pStyle w:val="a5"/>
          <w:jc w:val="center"/>
        </w:pPr>
        <w:r>
          <w:fldChar w:fldCharType="begin"/>
        </w:r>
        <w:r>
          <w:instrText>PAGE   \* MERGEFORMAT</w:instrText>
        </w:r>
        <w:r>
          <w:fldChar w:fldCharType="separate"/>
        </w:r>
        <w:r w:rsidR="007B5DCB">
          <w:rPr>
            <w:noProof/>
          </w:rPr>
          <w:t>III</w:t>
        </w:r>
        <w:r>
          <w:fldChar w:fldCharType="end"/>
        </w:r>
      </w:p>
    </w:sdtContent>
  </w:sdt>
  <w:p w14:paraId="64CB4CC6" w14:textId="77777777" w:rsidR="006336B9" w:rsidRPr="007F2222" w:rsidRDefault="006336B9" w:rsidP="006336B9">
    <w:pPr>
      <w:pStyle w:val="a5"/>
      <w:jc w:val="center"/>
      <w:rPr>
        <w:rFonts w:ascii="黑体" w:eastAsia="黑体" w:hAnsi="黑体"/>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378468"/>
      <w:docPartObj>
        <w:docPartGallery w:val="Page Numbers (Bottom of Page)"/>
        <w:docPartUnique/>
      </w:docPartObj>
    </w:sdtPr>
    <w:sdtEndPr/>
    <w:sdtContent>
      <w:p w14:paraId="3AB5F5FA" w14:textId="65A44AEC" w:rsidR="006336B9" w:rsidRDefault="006336B9">
        <w:pPr>
          <w:pStyle w:val="a5"/>
          <w:jc w:val="center"/>
        </w:pPr>
        <w:r>
          <w:fldChar w:fldCharType="begin"/>
        </w:r>
        <w:r>
          <w:instrText>PAGE   \* MERGEFORMAT</w:instrText>
        </w:r>
        <w:r>
          <w:fldChar w:fldCharType="separate"/>
        </w:r>
        <w:r w:rsidR="007B5DCB">
          <w:rPr>
            <w:noProof/>
          </w:rPr>
          <w:t>4</w:t>
        </w:r>
        <w:r>
          <w:fldChar w:fldCharType="end"/>
        </w:r>
      </w:p>
    </w:sdtContent>
  </w:sdt>
  <w:p w14:paraId="71AA4BF6" w14:textId="77777777" w:rsidR="006336B9" w:rsidRPr="007F2222" w:rsidRDefault="006336B9" w:rsidP="006336B9">
    <w:pPr>
      <w:pStyle w:val="a5"/>
      <w:jc w:val="center"/>
      <w:rPr>
        <w:rFonts w:ascii="黑体" w:eastAsia="黑体" w:hAnsi="黑体"/>
        <w:sz w:val="21"/>
        <w:szCs w:val="2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562586"/>
      <w:docPartObj>
        <w:docPartGallery w:val="Page Numbers (Bottom of Page)"/>
        <w:docPartUnique/>
      </w:docPartObj>
    </w:sdtPr>
    <w:sdtEndPr>
      <w:rPr>
        <w:rFonts w:ascii="宋体" w:eastAsia="宋体" w:hAnsi="宋体"/>
        <w:sz w:val="21"/>
        <w:szCs w:val="21"/>
      </w:rPr>
    </w:sdtEndPr>
    <w:sdtContent>
      <w:p w14:paraId="39A8DC69" w14:textId="7060885A" w:rsidR="006336B9" w:rsidRPr="005F23D5" w:rsidRDefault="006336B9">
        <w:pPr>
          <w:pStyle w:val="a5"/>
          <w:jc w:val="center"/>
          <w:rPr>
            <w:rFonts w:ascii="宋体" w:eastAsia="宋体" w:hAnsi="宋体"/>
            <w:sz w:val="21"/>
            <w:szCs w:val="21"/>
          </w:rPr>
        </w:pPr>
        <w:r w:rsidRPr="005F23D5">
          <w:rPr>
            <w:rFonts w:ascii="宋体" w:eastAsia="宋体" w:hAnsi="宋体"/>
            <w:sz w:val="21"/>
            <w:szCs w:val="21"/>
          </w:rPr>
          <w:fldChar w:fldCharType="begin"/>
        </w:r>
        <w:r w:rsidRPr="005F23D5">
          <w:rPr>
            <w:rFonts w:ascii="宋体" w:eastAsia="宋体" w:hAnsi="宋体"/>
            <w:sz w:val="21"/>
            <w:szCs w:val="21"/>
          </w:rPr>
          <w:instrText>PAGE   \* MERGEFORMAT</w:instrText>
        </w:r>
        <w:r w:rsidRPr="005F23D5">
          <w:rPr>
            <w:rFonts w:ascii="宋体" w:eastAsia="宋体" w:hAnsi="宋体"/>
            <w:sz w:val="21"/>
            <w:szCs w:val="21"/>
          </w:rPr>
          <w:fldChar w:fldCharType="separate"/>
        </w:r>
        <w:r w:rsidR="007B5DCB" w:rsidRPr="007B5DCB">
          <w:rPr>
            <w:rFonts w:ascii="宋体" w:eastAsia="宋体" w:hAnsi="宋体"/>
            <w:noProof/>
            <w:sz w:val="21"/>
            <w:szCs w:val="21"/>
            <w:lang w:val="zh-CN"/>
          </w:rPr>
          <w:t>-</w:t>
        </w:r>
        <w:r w:rsidR="007B5DCB">
          <w:rPr>
            <w:rFonts w:ascii="宋体" w:eastAsia="宋体" w:hAnsi="宋体"/>
            <w:noProof/>
            <w:sz w:val="21"/>
            <w:szCs w:val="21"/>
          </w:rPr>
          <w:t xml:space="preserve"> 8 -</w:t>
        </w:r>
        <w:r w:rsidRPr="005F23D5">
          <w:rPr>
            <w:rFonts w:ascii="宋体" w:eastAsia="宋体" w:hAnsi="宋体"/>
            <w:sz w:val="21"/>
            <w:szCs w:val="21"/>
          </w:rPr>
          <w:fldChar w:fldCharType="end"/>
        </w:r>
      </w:p>
    </w:sdtContent>
  </w:sdt>
  <w:p w14:paraId="1E1C6DFB" w14:textId="77777777" w:rsidR="006336B9" w:rsidRPr="00D167AA" w:rsidRDefault="006336B9" w:rsidP="006336B9">
    <w:pPr>
      <w:pStyle w:val="a5"/>
      <w:jc w:val="center"/>
      <w:rPr>
        <w:rFonts w:ascii="黑体" w:eastAsia="黑体" w:hAnsi="黑体"/>
        <w:sz w:val="21"/>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A8B6" w14:textId="77777777" w:rsidR="00C10979" w:rsidRDefault="00C10979" w:rsidP="008751A5">
      <w:r>
        <w:separator/>
      </w:r>
    </w:p>
  </w:footnote>
  <w:footnote w:type="continuationSeparator" w:id="0">
    <w:p w14:paraId="552D5020" w14:textId="77777777" w:rsidR="00C10979" w:rsidRDefault="00C10979" w:rsidP="008751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27A1" w14:textId="77777777" w:rsidR="006336B9" w:rsidRDefault="006336B9">
    <w:pPr>
      <w:pStyle w:val="a3"/>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1C178" w14:textId="77777777" w:rsidR="006336B9" w:rsidRPr="00F36D71" w:rsidRDefault="006336B9" w:rsidP="006336B9">
    <w:pPr>
      <w:pStyle w:val="a3"/>
      <w:rPr>
        <w:rFonts w:ascii="黑体" w:eastAsia="黑体" w:hAnsi="黑体"/>
        <w:b/>
      </w:rPr>
    </w:pPr>
    <w:r w:rsidRPr="00F36D71">
      <w:rPr>
        <w:rFonts w:ascii="黑体" w:eastAsia="黑体" w:hAnsi="黑体" w:hint="eastAsia"/>
        <w:b/>
        <w:sz w:val="21"/>
        <w:szCs w:val="21"/>
      </w:rPr>
      <w:t>安徽财经大学管理科学与工程学院本科毕业设计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80006" w14:textId="77777777" w:rsidR="006336B9" w:rsidRPr="00290C3D" w:rsidRDefault="006336B9" w:rsidP="006336B9">
    <w:pPr>
      <w:pStyle w:val="a3"/>
      <w:rPr>
        <w:rFonts w:ascii="黑体" w:eastAsia="黑体" w:hAnsi="黑体"/>
        <w:b/>
      </w:rPr>
    </w:pPr>
    <w:r w:rsidRPr="00290C3D">
      <w:rPr>
        <w:rFonts w:ascii="黑体" w:eastAsia="黑体" w:hAnsi="黑体" w:hint="eastAsia"/>
        <w:b/>
        <w:sz w:val="21"/>
        <w:szCs w:val="21"/>
      </w:rPr>
      <w:t>安徽财经大学管理科学与工程学院本科毕业设计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963D"/>
    <w:multiLevelType w:val="singleLevel"/>
    <w:tmpl w:val="1B2B963D"/>
    <w:lvl w:ilvl="0">
      <w:start w:val="1"/>
      <w:numFmt w:val="decimal"/>
      <w:suff w:val="nothing"/>
      <w:lvlText w:val="%1、"/>
      <w:lvlJc w:val="left"/>
    </w:lvl>
  </w:abstractNum>
  <w:abstractNum w:abstractNumId="1" w15:restartNumberingAfterBreak="0">
    <w:nsid w:val="4A13D861"/>
    <w:multiLevelType w:val="singleLevel"/>
    <w:tmpl w:val="4A13D861"/>
    <w:lvl w:ilvl="0">
      <w:start w:val="1"/>
      <w:numFmt w:val="decimal"/>
      <w:suff w:val="nothing"/>
      <w:lvlText w:val="%1、"/>
      <w:lvlJc w:val="left"/>
      <w:pPr>
        <w:ind w:left="525"/>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99C"/>
    <w:rsid w:val="00014C40"/>
    <w:rsid w:val="000F4638"/>
    <w:rsid w:val="00206019"/>
    <w:rsid w:val="00222F5E"/>
    <w:rsid w:val="003C3DB6"/>
    <w:rsid w:val="0040656F"/>
    <w:rsid w:val="004B168D"/>
    <w:rsid w:val="004C058F"/>
    <w:rsid w:val="004D5979"/>
    <w:rsid w:val="005406F9"/>
    <w:rsid w:val="006336B9"/>
    <w:rsid w:val="00682E0C"/>
    <w:rsid w:val="00752BE9"/>
    <w:rsid w:val="007745AD"/>
    <w:rsid w:val="007B5DCB"/>
    <w:rsid w:val="007D2D3C"/>
    <w:rsid w:val="007E4C54"/>
    <w:rsid w:val="008751A5"/>
    <w:rsid w:val="00992272"/>
    <w:rsid w:val="00A151C4"/>
    <w:rsid w:val="00A935C1"/>
    <w:rsid w:val="00AF05E1"/>
    <w:rsid w:val="00B80DF7"/>
    <w:rsid w:val="00B93918"/>
    <w:rsid w:val="00C07238"/>
    <w:rsid w:val="00C10979"/>
    <w:rsid w:val="00C50E52"/>
    <w:rsid w:val="00C56AE4"/>
    <w:rsid w:val="00D1252E"/>
    <w:rsid w:val="00DD6FA1"/>
    <w:rsid w:val="00E8149B"/>
    <w:rsid w:val="00F8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CE40C"/>
  <w15:chartTrackingRefBased/>
  <w15:docId w15:val="{283C4DF7-2AC1-45D0-A221-52CB2FF1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51A5"/>
    <w:pPr>
      <w:widowControl w:val="0"/>
      <w:jc w:val="both"/>
    </w:pPr>
    <w:rPr>
      <w:szCs w:val="21"/>
    </w:rPr>
  </w:style>
  <w:style w:type="paragraph" w:styleId="1">
    <w:name w:val="heading 1"/>
    <w:basedOn w:val="a"/>
    <w:next w:val="a"/>
    <w:link w:val="10"/>
    <w:autoRedefine/>
    <w:qFormat/>
    <w:rsid w:val="008751A5"/>
    <w:pPr>
      <w:keepNext/>
      <w:keepLines/>
      <w:spacing w:beforeLines="50" w:before="156" w:afterLines="50" w:after="156" w:line="360" w:lineRule="auto"/>
      <w:outlineLvl w:val="0"/>
    </w:pPr>
    <w:rPr>
      <w:rFonts w:ascii="Times New Roman" w:eastAsia="宋体" w:hAnsi="Times New Roman" w:cs="Times New Roman"/>
      <w:b/>
      <w:bCs/>
      <w:kern w:val="44"/>
      <w:sz w:val="32"/>
      <w:szCs w:val="44"/>
    </w:rPr>
  </w:style>
  <w:style w:type="paragraph" w:styleId="2">
    <w:name w:val="heading 2"/>
    <w:aliases w:val="标题 2 Char Char Char Char Char Char Char Char Char Char Char Char,标题 2 Char Char Char Char Char Char Char Char Char Char Char Char Char Char Char"/>
    <w:basedOn w:val="a"/>
    <w:next w:val="a"/>
    <w:link w:val="20"/>
    <w:unhideWhenUsed/>
    <w:qFormat/>
    <w:rsid w:val="008751A5"/>
    <w:pPr>
      <w:keepNext/>
      <w:keepLines/>
      <w:spacing w:before="120" w:after="120" w:line="415" w:lineRule="auto"/>
      <w:outlineLvl w:val="1"/>
    </w:pPr>
    <w:rPr>
      <w:rFonts w:asciiTheme="majorHAnsi" w:eastAsia="黑体" w:hAnsiTheme="majorHAnsi" w:cstheme="majorBidi"/>
      <w:b/>
      <w:bCs/>
      <w:sz w:val="30"/>
      <w:szCs w:val="32"/>
    </w:rPr>
  </w:style>
  <w:style w:type="paragraph" w:styleId="3">
    <w:name w:val="heading 3"/>
    <w:basedOn w:val="a"/>
    <w:next w:val="a"/>
    <w:link w:val="30"/>
    <w:unhideWhenUsed/>
    <w:qFormat/>
    <w:rsid w:val="008751A5"/>
    <w:pPr>
      <w:keepNext/>
      <w:keepLines/>
      <w:spacing w:beforeLines="50" w:before="50" w:afterLines="50" w:after="50" w:line="415" w:lineRule="auto"/>
      <w:outlineLvl w:val="2"/>
    </w:pPr>
    <w:rPr>
      <w:bCs/>
      <w:sz w:val="32"/>
      <w:szCs w:val="32"/>
    </w:rPr>
  </w:style>
  <w:style w:type="paragraph" w:styleId="4">
    <w:name w:val="heading 4"/>
    <w:basedOn w:val="a"/>
    <w:next w:val="a"/>
    <w:link w:val="40"/>
    <w:uiPriority w:val="9"/>
    <w:unhideWhenUsed/>
    <w:qFormat/>
    <w:rsid w:val="008751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751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751A5"/>
    <w:rPr>
      <w:sz w:val="18"/>
      <w:szCs w:val="18"/>
    </w:rPr>
  </w:style>
  <w:style w:type="paragraph" w:styleId="a5">
    <w:name w:val="footer"/>
    <w:basedOn w:val="a"/>
    <w:link w:val="a6"/>
    <w:uiPriority w:val="99"/>
    <w:unhideWhenUsed/>
    <w:rsid w:val="008751A5"/>
    <w:pPr>
      <w:tabs>
        <w:tab w:val="center" w:pos="4153"/>
        <w:tab w:val="right" w:pos="8306"/>
      </w:tabs>
      <w:snapToGrid w:val="0"/>
      <w:jc w:val="left"/>
    </w:pPr>
    <w:rPr>
      <w:sz w:val="18"/>
      <w:szCs w:val="18"/>
    </w:rPr>
  </w:style>
  <w:style w:type="character" w:customStyle="1" w:styleId="a6">
    <w:name w:val="页脚 字符"/>
    <w:basedOn w:val="a0"/>
    <w:link w:val="a5"/>
    <w:uiPriority w:val="99"/>
    <w:rsid w:val="008751A5"/>
    <w:rPr>
      <w:sz w:val="18"/>
      <w:szCs w:val="18"/>
    </w:rPr>
  </w:style>
  <w:style w:type="character" w:customStyle="1" w:styleId="10">
    <w:name w:val="标题 1 字符"/>
    <w:basedOn w:val="a0"/>
    <w:link w:val="1"/>
    <w:rsid w:val="008751A5"/>
    <w:rPr>
      <w:rFonts w:ascii="Times New Roman" w:eastAsia="宋体" w:hAnsi="Times New Roman" w:cs="Times New Roman"/>
      <w:b/>
      <w:bCs/>
      <w:kern w:val="44"/>
      <w:sz w:val="32"/>
      <w:szCs w:val="44"/>
    </w:rPr>
  </w:style>
  <w:style w:type="character" w:customStyle="1" w:styleId="20">
    <w:name w:val="标题 2 字符"/>
    <w:aliases w:val="标题 2 Char Char Char Char Char Char Char Char Char Char Char Char 字符,标题 2 Char Char Char Char Char Char Char Char Char Char Char Char Char Char Char 字符"/>
    <w:basedOn w:val="a0"/>
    <w:link w:val="2"/>
    <w:rsid w:val="008751A5"/>
    <w:rPr>
      <w:rFonts w:asciiTheme="majorHAnsi" w:eastAsia="黑体" w:hAnsiTheme="majorHAnsi" w:cstheme="majorBidi"/>
      <w:b/>
      <w:bCs/>
      <w:sz w:val="30"/>
      <w:szCs w:val="32"/>
    </w:rPr>
  </w:style>
  <w:style w:type="character" w:customStyle="1" w:styleId="30">
    <w:name w:val="标题 3 字符"/>
    <w:basedOn w:val="a0"/>
    <w:link w:val="3"/>
    <w:rsid w:val="008751A5"/>
    <w:rPr>
      <w:bCs/>
      <w:sz w:val="32"/>
      <w:szCs w:val="32"/>
    </w:rPr>
  </w:style>
  <w:style w:type="character" w:customStyle="1" w:styleId="40">
    <w:name w:val="标题 4 字符"/>
    <w:basedOn w:val="a0"/>
    <w:link w:val="4"/>
    <w:uiPriority w:val="9"/>
    <w:rsid w:val="008751A5"/>
    <w:rPr>
      <w:rFonts w:asciiTheme="majorHAnsi" w:eastAsiaTheme="majorEastAsia" w:hAnsiTheme="majorHAnsi" w:cstheme="majorBidi"/>
      <w:b/>
      <w:bCs/>
      <w:sz w:val="28"/>
      <w:szCs w:val="28"/>
    </w:rPr>
  </w:style>
  <w:style w:type="paragraph" w:styleId="a7">
    <w:name w:val="Plain Text"/>
    <w:basedOn w:val="a"/>
    <w:link w:val="a8"/>
    <w:rsid w:val="008751A5"/>
    <w:pPr>
      <w:widowControl/>
      <w:spacing w:before="100" w:beforeAutospacing="1" w:after="100" w:afterAutospacing="1"/>
      <w:jc w:val="left"/>
    </w:pPr>
    <w:rPr>
      <w:rFonts w:ascii="宋体" w:hAnsi="宋体" w:cs="宋体"/>
      <w:sz w:val="24"/>
      <w:szCs w:val="24"/>
    </w:rPr>
  </w:style>
  <w:style w:type="character" w:customStyle="1" w:styleId="a8">
    <w:name w:val="纯文本 字符"/>
    <w:basedOn w:val="a0"/>
    <w:link w:val="a7"/>
    <w:rsid w:val="008751A5"/>
    <w:rPr>
      <w:rFonts w:ascii="宋体" w:hAnsi="宋体" w:cs="宋体"/>
      <w:sz w:val="24"/>
      <w:szCs w:val="24"/>
    </w:rPr>
  </w:style>
  <w:style w:type="table" w:styleId="a9">
    <w:name w:val="Table Grid"/>
    <w:basedOn w:val="a1"/>
    <w:uiPriority w:val="39"/>
    <w:qFormat/>
    <w:rsid w:val="008751A5"/>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51A5"/>
    <w:pPr>
      <w:ind w:firstLineChars="200" w:firstLine="420"/>
    </w:pPr>
  </w:style>
  <w:style w:type="character" w:styleId="ab">
    <w:name w:val="Placeholder Text"/>
    <w:basedOn w:val="a0"/>
    <w:uiPriority w:val="99"/>
    <w:semiHidden/>
    <w:rsid w:val="008751A5"/>
    <w:rPr>
      <w:color w:val="808080"/>
    </w:rPr>
  </w:style>
  <w:style w:type="paragraph" w:styleId="ac">
    <w:name w:val="caption"/>
    <w:basedOn w:val="a"/>
    <w:next w:val="a"/>
    <w:uiPriority w:val="35"/>
    <w:unhideWhenUsed/>
    <w:qFormat/>
    <w:rsid w:val="008751A5"/>
    <w:rPr>
      <w:rFonts w:asciiTheme="majorHAnsi" w:eastAsia="黑体" w:hAnsiTheme="majorHAnsi" w:cstheme="majorBidi"/>
      <w:sz w:val="20"/>
      <w:szCs w:val="20"/>
    </w:rPr>
  </w:style>
  <w:style w:type="table" w:customStyle="1" w:styleId="11">
    <w:name w:val="网格型1"/>
    <w:basedOn w:val="a1"/>
    <w:next w:val="a9"/>
    <w:uiPriority w:val="59"/>
    <w:qFormat/>
    <w:rsid w:val="008751A5"/>
    <w:rPr>
      <w:rFonts w:ascii="Times New Roman" w:eastAsia="宋体" w:hAnsi="Times New Roman" w:cs="Times New Roman"/>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9"/>
    <w:uiPriority w:val="39"/>
    <w:qFormat/>
    <w:rsid w:val="008751A5"/>
    <w:rPr>
      <w:kern w:val="0"/>
      <w:sz w:val="20"/>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3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5.emf"/><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6.emf"/><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2.bin"/><Relationship Id="rId28"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package" Target="embeddings/Microsoft_Visio_Drawing.vsdx"/><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7.emf"/><Relationship Id="rId27" Type="http://schemas.openxmlformats.org/officeDocument/2006/relationships/image" Target="media/image10.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C126EF8E384542B5D7FE6B03B16D44"/>
        <w:category>
          <w:name w:val="常规"/>
          <w:gallery w:val="placeholder"/>
        </w:category>
        <w:types>
          <w:type w:val="bbPlcHdr"/>
        </w:types>
        <w:behaviors>
          <w:behavior w:val="content"/>
        </w:behaviors>
        <w:guid w:val="{050CCF5E-DD13-45AA-9191-9051D0B08F2B}"/>
      </w:docPartPr>
      <w:docPartBody>
        <w:p w:rsidR="000967F0" w:rsidRDefault="00093762" w:rsidP="00093762">
          <w:pPr>
            <w:pStyle w:val="FBC126EF8E384542B5D7FE6B03B16D44"/>
          </w:pPr>
          <w:r w:rsidRPr="00FD2189">
            <w:rPr>
              <w:rStyle w:val="a3"/>
              <w:rFonts w:hint="eastAsia"/>
            </w:rPr>
            <w:t>单击此处输入文字。</w:t>
          </w:r>
        </w:p>
      </w:docPartBody>
    </w:docPart>
    <w:docPart>
      <w:docPartPr>
        <w:name w:val="8BE3D864A0014AC3BA6401A388985B72"/>
        <w:category>
          <w:name w:val="常规"/>
          <w:gallery w:val="placeholder"/>
        </w:category>
        <w:types>
          <w:type w:val="bbPlcHdr"/>
        </w:types>
        <w:behaviors>
          <w:behavior w:val="content"/>
        </w:behaviors>
        <w:guid w:val="{582B3E65-D017-4BB1-AE35-4EDA5BCA6E89}"/>
      </w:docPartPr>
      <w:docPartBody>
        <w:p w:rsidR="000967F0" w:rsidRDefault="00093762" w:rsidP="00093762">
          <w:pPr>
            <w:pStyle w:val="8BE3D864A0014AC3BA6401A388985B72"/>
          </w:pPr>
          <w:r w:rsidRPr="00FD2189">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宋体-方正超大字符集">
    <w:altName w:val="宋体"/>
    <w:charset w:val="86"/>
    <w:family w:val="script"/>
    <w:pitch w:val="fixed"/>
    <w:sig w:usb0="00000001" w:usb1="080E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762"/>
    <w:rsid w:val="00093762"/>
    <w:rsid w:val="000967F0"/>
    <w:rsid w:val="00337A00"/>
    <w:rsid w:val="006F4257"/>
    <w:rsid w:val="0070133A"/>
    <w:rsid w:val="00AE0887"/>
    <w:rsid w:val="00DD7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3762"/>
    <w:rPr>
      <w:color w:val="808080"/>
    </w:rPr>
  </w:style>
  <w:style w:type="paragraph" w:customStyle="1" w:styleId="FBC126EF8E384542B5D7FE6B03B16D44">
    <w:name w:val="FBC126EF8E384542B5D7FE6B03B16D44"/>
    <w:rsid w:val="00093762"/>
    <w:pPr>
      <w:widowControl w:val="0"/>
      <w:jc w:val="both"/>
    </w:pPr>
  </w:style>
  <w:style w:type="paragraph" w:customStyle="1" w:styleId="8BE3D864A0014AC3BA6401A388985B72">
    <w:name w:val="8BE3D864A0014AC3BA6401A388985B72"/>
    <w:rsid w:val="0009376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23</Pages>
  <Words>869</Words>
  <Characters>4957</Characters>
  <Application>Microsoft Office Word</Application>
  <DocSecurity>0</DocSecurity>
  <Lines>41</Lines>
  <Paragraphs>11</Paragraphs>
  <ScaleCrop>false</ScaleCrop>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志鹏</dc:creator>
  <cp:keywords/>
  <dc:description/>
  <cp:lastModifiedBy>韩 志鹏</cp:lastModifiedBy>
  <cp:revision>19</cp:revision>
  <dcterms:created xsi:type="dcterms:W3CDTF">2023-03-20T05:00:00Z</dcterms:created>
  <dcterms:modified xsi:type="dcterms:W3CDTF">2023-03-26T17:52:00Z</dcterms:modified>
</cp:coreProperties>
</file>